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24F16" w14:textId="77777777" w:rsidR="005734D7" w:rsidRDefault="005734D7" w:rsidP="005734D7">
      <w:pPr>
        <w:jc w:val="center"/>
      </w:pPr>
    </w:p>
    <w:p w14:paraId="6DC0B5C3" w14:textId="77777777" w:rsidR="005734D7" w:rsidRDefault="005734D7" w:rsidP="005734D7">
      <w:pPr>
        <w:jc w:val="center"/>
      </w:pPr>
    </w:p>
    <w:p w14:paraId="1509F194" w14:textId="77777777" w:rsidR="005734D7" w:rsidRDefault="005734D7" w:rsidP="005734D7">
      <w:pPr>
        <w:jc w:val="center"/>
      </w:pPr>
    </w:p>
    <w:p w14:paraId="398583D2" w14:textId="77777777" w:rsidR="005734D7" w:rsidRDefault="005734D7" w:rsidP="005734D7">
      <w:pPr>
        <w:jc w:val="center"/>
      </w:pPr>
    </w:p>
    <w:p w14:paraId="489B5843" w14:textId="7492F544" w:rsidR="005734D7" w:rsidRDefault="005734D7" w:rsidP="005734D7">
      <w:pPr>
        <w:jc w:val="center"/>
      </w:pPr>
      <w:r>
        <w:rPr>
          <w:rFonts w:ascii="Helvetica" w:hAnsi="Helvetica" w:cs="Helvetica"/>
          <w:noProof/>
          <w:lang w:eastAsia="en-US"/>
        </w:rPr>
        <w:drawing>
          <wp:inline distT="0" distB="0" distL="0" distR="0" wp14:anchorId="305EEE9E" wp14:editId="3C17E52D">
            <wp:extent cx="3153410" cy="914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410" cy="914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4D81A27" w14:textId="77777777" w:rsidR="005734D7" w:rsidRDefault="005734D7"/>
    <w:p w14:paraId="31702C1A" w14:textId="26D76A9F" w:rsidR="005734D7" w:rsidRDefault="005734D7" w:rsidP="005734D7">
      <w:pPr>
        <w:jc w:val="center"/>
      </w:pPr>
      <w:r>
        <w:rPr>
          <w:noProof/>
          <w:lang w:eastAsia="en-US"/>
        </w:rPr>
        <mc:AlternateContent>
          <mc:Choice Requires="wps">
            <w:drawing>
              <wp:inline distT="0" distB="0" distL="0" distR="0" wp14:anchorId="25ED1316" wp14:editId="331D1F58">
                <wp:extent cx="5393055" cy="863600"/>
                <wp:effectExtent l="0" t="0" r="0" b="0"/>
                <wp:docPr id="2" name="Text Box 2"/>
                <wp:cNvGraphicFramePr/>
                <a:graphic xmlns:a="http://schemas.openxmlformats.org/drawingml/2006/main">
                  <a:graphicData uri="http://schemas.microsoft.com/office/word/2010/wordprocessingShape">
                    <wps:wsp>
                      <wps:cNvSpPr txBox="1"/>
                      <wps:spPr>
                        <a:xfrm>
                          <a:off x="0" y="0"/>
                          <a:ext cx="5393055" cy="863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002DF22" w14:textId="7FA97D6B" w:rsidR="007653A9" w:rsidRPr="005734D7" w:rsidRDefault="007653A9" w:rsidP="005734D7">
                            <w:pPr>
                              <w:rPr>
                                <w:b/>
                                <w:color w:val="604A7B"/>
                                <w:sz w:val="72"/>
                                <w:szCs w:val="72"/>
                                <w14:glow w14:rad="63500">
                                  <w14:schemeClr w14:val="accent4">
                                    <w14:alpha w14:val="60000"/>
                                    <w14:satMod w14:val="175000"/>
                                  </w14:schemeClr>
                                </w14:glow>
                                <w14:textOutline w14:w="10541" w14:cap="flat" w14:cmpd="sng" w14:algn="ctr">
                                  <w14:noFill/>
                                  <w14:prstDash w14:val="solid"/>
                                  <w14:round/>
                                </w14:textOutline>
                              </w:rPr>
                            </w:pPr>
                            <w:r w:rsidRPr="005734D7">
                              <w:rPr>
                                <w:b/>
                                <w:color w:val="604A7B"/>
                                <w:sz w:val="72"/>
                                <w:szCs w:val="72"/>
                                <w14:glow w14:rad="63500">
                                  <w14:schemeClr w14:val="accent4">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noFill/>
                                  <w14:prstDash w14:val="solid"/>
                                  <w14:round/>
                                </w14:textOutline>
                              </w:rPr>
                              <w:t>Decision Support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24.65pt;height:6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" filled="f" stroked="f">
                <v:textbox style="mso-fit-shape-to-text:t">
                  <w:txbxContent>
                    <w:p w14:paraId="1002DF22" w14:textId="7FA97D6B" w:rsidR="007653A9" w:rsidRPr="005734D7" w:rsidRDefault="007653A9" w:rsidP="005734D7">
                      <w:pPr>
                        <w:rPr>
                          <w:b/>
                          <w:color w:val="604A7B"/>
                          <w:sz w:val="72"/>
                          <w:szCs w:val="72"/>
                          <w14:glow w14:rad="63500">
                            <w14:schemeClr w14:val="accent4">
                              <w14:alpha w14:val="60000"/>
                              <w14:satMod w14:val="175000"/>
                            </w14:schemeClr>
                          </w14:glow>
                          <w14:textOutline w14:w="10541" w14:cap="flat" w14:cmpd="sng" w14:algn="ctr">
                            <w14:noFill/>
                            <w14:prstDash w14:val="solid"/>
                            <w14:round/>
                          </w14:textOutline>
                        </w:rPr>
                      </w:pPr>
                      <w:r w:rsidRPr="005734D7">
                        <w:rPr>
                          <w:b/>
                          <w:color w:val="604A7B"/>
                          <w:sz w:val="72"/>
                          <w:szCs w:val="72"/>
                          <w14:glow w14:rad="63500">
                            <w14:schemeClr w14:val="accent4">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noFill/>
                            <w14:prstDash w14:val="solid"/>
                            <w14:round/>
                          </w14:textOutline>
                        </w:rPr>
                        <w:t>Decision Support System</w:t>
                      </w:r>
                    </w:p>
                  </w:txbxContent>
                </v:textbox>
                <w10:anchorlock/>
              </v:shape>
            </w:pict>
          </mc:Fallback>
        </mc:AlternateContent>
      </w:r>
    </w:p>
    <w:p w14:paraId="0A95DF2E" w14:textId="77777777" w:rsidR="005734D7" w:rsidRDefault="005734D7"/>
    <w:p w14:paraId="4786EBE3" w14:textId="77777777" w:rsidR="005734D7" w:rsidRDefault="005734D7"/>
    <w:p w14:paraId="1E144912" w14:textId="77777777" w:rsidR="005734D7" w:rsidRDefault="005734D7"/>
    <w:p w14:paraId="0B43F6B5" w14:textId="77777777" w:rsidR="005734D7" w:rsidRDefault="005734D7"/>
    <w:p w14:paraId="0F84633E" w14:textId="77777777" w:rsidR="005734D7" w:rsidRDefault="005734D7">
      <w:r>
        <w:br w:type="page"/>
      </w:r>
    </w:p>
    <w:p w14:paraId="26D8FC7D" w14:textId="5903C95B" w:rsidR="00C82503" w:rsidRDefault="00C82503" w:rsidP="00C82503">
      <w:pPr>
        <w:pStyle w:val="Heading1"/>
      </w:pPr>
      <w:bookmarkStart w:id="0" w:name="_Toc229557871"/>
      <w:r>
        <w:lastRenderedPageBreak/>
        <w:t>Table of Contents</w:t>
      </w:r>
      <w:bookmarkEnd w:id="0"/>
    </w:p>
    <w:p w14:paraId="6D5B0CB7" w14:textId="77777777" w:rsidR="00C82503" w:rsidRDefault="00C82503" w:rsidP="00C82503">
      <w:pPr>
        <w:pStyle w:val="TOC1"/>
      </w:pPr>
    </w:p>
    <w:p w14:paraId="2C4C2414" w14:textId="77777777" w:rsidR="007653A9" w:rsidRDefault="005734D7">
      <w:pPr>
        <w:pStyle w:val="TOC1"/>
        <w:rPr>
          <w:ins w:id="1" w:author="Robert Bierman" w:date="2013-05-07T14:55:00Z"/>
          <w:b w:val="0"/>
          <w:caps w:val="0"/>
          <w:noProof/>
          <w:sz w:val="24"/>
          <w:szCs w:val="24"/>
        </w:rPr>
      </w:pPr>
      <w:r>
        <w:fldChar w:fldCharType="begin"/>
      </w:r>
      <w:r>
        <w:instrText xml:space="preserve"> TOC \o "1-3" </w:instrText>
      </w:r>
      <w:r>
        <w:fldChar w:fldCharType="separate"/>
      </w:r>
      <w:ins w:id="2" w:author="Robert Bierman" w:date="2013-05-07T14:55:00Z">
        <w:r w:rsidR="007653A9">
          <w:rPr>
            <w:noProof/>
          </w:rPr>
          <w:t>Table of Contents</w:t>
        </w:r>
        <w:r w:rsidR="007653A9">
          <w:rPr>
            <w:noProof/>
          </w:rPr>
          <w:tab/>
        </w:r>
        <w:r w:rsidR="007653A9">
          <w:rPr>
            <w:noProof/>
          </w:rPr>
          <w:fldChar w:fldCharType="begin"/>
        </w:r>
        <w:r w:rsidR="007653A9">
          <w:rPr>
            <w:noProof/>
          </w:rPr>
          <w:instrText xml:space="preserve"> PAGEREF _Toc229557871 \h </w:instrText>
        </w:r>
        <w:r w:rsidR="007653A9">
          <w:rPr>
            <w:noProof/>
          </w:rPr>
        </w:r>
      </w:ins>
      <w:r w:rsidR="007653A9">
        <w:rPr>
          <w:noProof/>
        </w:rPr>
        <w:fldChar w:fldCharType="separate"/>
      </w:r>
      <w:ins w:id="3" w:author="Robert Bierman" w:date="2013-05-07T14:55:00Z">
        <w:r w:rsidR="007653A9">
          <w:rPr>
            <w:noProof/>
          </w:rPr>
          <w:t>2</w:t>
        </w:r>
        <w:r w:rsidR="007653A9">
          <w:rPr>
            <w:noProof/>
          </w:rPr>
          <w:fldChar w:fldCharType="end"/>
        </w:r>
      </w:ins>
    </w:p>
    <w:p w14:paraId="0010EE3C" w14:textId="77777777" w:rsidR="007653A9" w:rsidRDefault="007653A9">
      <w:pPr>
        <w:pStyle w:val="TOC1"/>
        <w:rPr>
          <w:ins w:id="4" w:author="Robert Bierman" w:date="2013-05-07T14:55:00Z"/>
          <w:b w:val="0"/>
          <w:caps w:val="0"/>
          <w:noProof/>
          <w:sz w:val="24"/>
          <w:szCs w:val="24"/>
        </w:rPr>
      </w:pPr>
      <w:ins w:id="5" w:author="Robert Bierman" w:date="2013-05-07T14:55:00Z">
        <w:r>
          <w:rPr>
            <w:noProof/>
          </w:rPr>
          <w:t>Problem Statement</w:t>
        </w:r>
        <w:r>
          <w:rPr>
            <w:noProof/>
          </w:rPr>
          <w:tab/>
        </w:r>
        <w:r>
          <w:rPr>
            <w:noProof/>
          </w:rPr>
          <w:fldChar w:fldCharType="begin"/>
        </w:r>
        <w:r>
          <w:rPr>
            <w:noProof/>
          </w:rPr>
          <w:instrText xml:space="preserve"> PAGEREF _Toc229557872 \h </w:instrText>
        </w:r>
        <w:r>
          <w:rPr>
            <w:noProof/>
          </w:rPr>
        </w:r>
      </w:ins>
      <w:r>
        <w:rPr>
          <w:noProof/>
        </w:rPr>
        <w:fldChar w:fldCharType="separate"/>
      </w:r>
      <w:ins w:id="6" w:author="Robert Bierman" w:date="2013-05-07T14:55:00Z">
        <w:r>
          <w:rPr>
            <w:noProof/>
          </w:rPr>
          <w:t>3</w:t>
        </w:r>
        <w:r>
          <w:rPr>
            <w:noProof/>
          </w:rPr>
          <w:fldChar w:fldCharType="end"/>
        </w:r>
      </w:ins>
    </w:p>
    <w:p w14:paraId="2490148B" w14:textId="77777777" w:rsidR="007653A9" w:rsidRDefault="007653A9">
      <w:pPr>
        <w:pStyle w:val="TOC1"/>
        <w:rPr>
          <w:ins w:id="7" w:author="Robert Bierman" w:date="2013-05-07T14:55:00Z"/>
          <w:b w:val="0"/>
          <w:caps w:val="0"/>
          <w:noProof/>
          <w:sz w:val="24"/>
          <w:szCs w:val="24"/>
        </w:rPr>
      </w:pPr>
      <w:ins w:id="8" w:author="Robert Bierman" w:date="2013-05-07T14:55:00Z">
        <w:r>
          <w:rPr>
            <w:noProof/>
          </w:rPr>
          <w:t>Contributions</w:t>
        </w:r>
        <w:r>
          <w:rPr>
            <w:noProof/>
          </w:rPr>
          <w:tab/>
        </w:r>
        <w:r>
          <w:rPr>
            <w:noProof/>
          </w:rPr>
          <w:fldChar w:fldCharType="begin"/>
        </w:r>
        <w:r>
          <w:rPr>
            <w:noProof/>
          </w:rPr>
          <w:instrText xml:space="preserve"> PAGEREF _Toc229557873 \h </w:instrText>
        </w:r>
        <w:r>
          <w:rPr>
            <w:noProof/>
          </w:rPr>
        </w:r>
      </w:ins>
      <w:r>
        <w:rPr>
          <w:noProof/>
        </w:rPr>
        <w:fldChar w:fldCharType="separate"/>
      </w:r>
      <w:ins w:id="9" w:author="Robert Bierman" w:date="2013-05-07T14:55:00Z">
        <w:r>
          <w:rPr>
            <w:noProof/>
          </w:rPr>
          <w:t>4</w:t>
        </w:r>
        <w:r>
          <w:rPr>
            <w:noProof/>
          </w:rPr>
          <w:fldChar w:fldCharType="end"/>
        </w:r>
      </w:ins>
    </w:p>
    <w:p w14:paraId="4670DA6F" w14:textId="77777777" w:rsidR="007653A9" w:rsidRDefault="007653A9">
      <w:pPr>
        <w:pStyle w:val="TOC1"/>
        <w:rPr>
          <w:ins w:id="10" w:author="Robert Bierman" w:date="2013-05-07T14:55:00Z"/>
          <w:b w:val="0"/>
          <w:caps w:val="0"/>
          <w:noProof/>
          <w:sz w:val="24"/>
          <w:szCs w:val="24"/>
        </w:rPr>
      </w:pPr>
      <w:ins w:id="11" w:author="Robert Bierman" w:date="2013-05-07T14:55:00Z">
        <w:r>
          <w:rPr>
            <w:noProof/>
          </w:rPr>
          <w:t>Software / Platform</w:t>
        </w:r>
        <w:r>
          <w:rPr>
            <w:noProof/>
          </w:rPr>
          <w:tab/>
        </w:r>
        <w:r>
          <w:rPr>
            <w:noProof/>
          </w:rPr>
          <w:fldChar w:fldCharType="begin"/>
        </w:r>
        <w:r>
          <w:rPr>
            <w:noProof/>
          </w:rPr>
          <w:instrText xml:space="preserve"> PAGEREF _Toc229557874 \h </w:instrText>
        </w:r>
        <w:r>
          <w:rPr>
            <w:noProof/>
          </w:rPr>
        </w:r>
      </w:ins>
      <w:r>
        <w:rPr>
          <w:noProof/>
        </w:rPr>
        <w:fldChar w:fldCharType="separate"/>
      </w:r>
      <w:ins w:id="12" w:author="Robert Bierman" w:date="2013-05-07T14:55:00Z">
        <w:r>
          <w:rPr>
            <w:noProof/>
          </w:rPr>
          <w:t>5</w:t>
        </w:r>
        <w:r>
          <w:rPr>
            <w:noProof/>
          </w:rPr>
          <w:fldChar w:fldCharType="end"/>
        </w:r>
      </w:ins>
    </w:p>
    <w:p w14:paraId="7278B5CE" w14:textId="77777777" w:rsidR="007653A9" w:rsidRDefault="007653A9">
      <w:pPr>
        <w:pStyle w:val="TOC1"/>
        <w:rPr>
          <w:ins w:id="13" w:author="Robert Bierman" w:date="2013-05-07T14:55:00Z"/>
          <w:b w:val="0"/>
          <w:caps w:val="0"/>
          <w:noProof/>
          <w:sz w:val="24"/>
          <w:szCs w:val="24"/>
        </w:rPr>
      </w:pPr>
      <w:ins w:id="14" w:author="Robert Bierman" w:date="2013-05-07T14:55:00Z">
        <w:r>
          <w:rPr>
            <w:noProof/>
          </w:rPr>
          <w:t>Appendix A</w:t>
        </w:r>
        <w:r>
          <w:rPr>
            <w:noProof/>
          </w:rPr>
          <w:tab/>
        </w:r>
        <w:r>
          <w:rPr>
            <w:noProof/>
          </w:rPr>
          <w:fldChar w:fldCharType="begin"/>
        </w:r>
        <w:r>
          <w:rPr>
            <w:noProof/>
          </w:rPr>
          <w:instrText xml:space="preserve"> PAGEREF _Toc229557875 \h </w:instrText>
        </w:r>
        <w:r>
          <w:rPr>
            <w:noProof/>
          </w:rPr>
        </w:r>
      </w:ins>
      <w:r>
        <w:rPr>
          <w:noProof/>
        </w:rPr>
        <w:fldChar w:fldCharType="separate"/>
      </w:r>
      <w:ins w:id="15" w:author="Robert Bierman" w:date="2013-05-07T14:55:00Z">
        <w:r>
          <w:rPr>
            <w:noProof/>
          </w:rPr>
          <w:t>6</w:t>
        </w:r>
        <w:r>
          <w:rPr>
            <w:noProof/>
          </w:rPr>
          <w:fldChar w:fldCharType="end"/>
        </w:r>
      </w:ins>
    </w:p>
    <w:p w14:paraId="1BE385BE" w14:textId="77777777" w:rsidR="007653A9" w:rsidRDefault="007653A9">
      <w:pPr>
        <w:pStyle w:val="TOC2"/>
        <w:tabs>
          <w:tab w:val="right" w:leader="dot" w:pos="8630"/>
        </w:tabs>
        <w:rPr>
          <w:ins w:id="16" w:author="Robert Bierman" w:date="2013-05-07T14:55:00Z"/>
          <w:smallCaps w:val="0"/>
          <w:noProof/>
          <w:sz w:val="24"/>
          <w:szCs w:val="24"/>
        </w:rPr>
      </w:pPr>
      <w:ins w:id="17" w:author="Robert Bierman" w:date="2013-05-07T14:55:00Z">
        <w:r>
          <w:rPr>
            <w:noProof/>
          </w:rPr>
          <w:t>GRAMMAR</w:t>
        </w:r>
        <w:r>
          <w:rPr>
            <w:noProof/>
          </w:rPr>
          <w:tab/>
        </w:r>
        <w:r>
          <w:rPr>
            <w:noProof/>
          </w:rPr>
          <w:fldChar w:fldCharType="begin"/>
        </w:r>
        <w:r>
          <w:rPr>
            <w:noProof/>
          </w:rPr>
          <w:instrText xml:space="preserve"> PAGEREF _Toc229557876 \h </w:instrText>
        </w:r>
        <w:r>
          <w:rPr>
            <w:noProof/>
          </w:rPr>
        </w:r>
      </w:ins>
      <w:r>
        <w:rPr>
          <w:noProof/>
        </w:rPr>
        <w:fldChar w:fldCharType="separate"/>
      </w:r>
      <w:ins w:id="18" w:author="Robert Bierman" w:date="2013-05-07T14:55:00Z">
        <w:r>
          <w:rPr>
            <w:noProof/>
          </w:rPr>
          <w:t>6</w:t>
        </w:r>
        <w:r>
          <w:rPr>
            <w:noProof/>
          </w:rPr>
          <w:fldChar w:fldCharType="end"/>
        </w:r>
      </w:ins>
    </w:p>
    <w:p w14:paraId="69360B81" w14:textId="77777777" w:rsidR="00C82503" w:rsidDel="007653A9" w:rsidRDefault="00C82503">
      <w:pPr>
        <w:pStyle w:val="TOC1"/>
        <w:rPr>
          <w:del w:id="19" w:author="Robert Bierman" w:date="2013-05-07T14:55:00Z"/>
          <w:b w:val="0"/>
          <w:caps w:val="0"/>
          <w:noProof/>
          <w:sz w:val="24"/>
          <w:szCs w:val="24"/>
        </w:rPr>
      </w:pPr>
      <w:del w:id="20" w:author="Robert Bierman" w:date="2013-05-07T14:55:00Z">
        <w:r w:rsidDel="007653A9">
          <w:rPr>
            <w:noProof/>
          </w:rPr>
          <w:delText>Table of Contents</w:delText>
        </w:r>
        <w:r w:rsidDel="007653A9">
          <w:rPr>
            <w:noProof/>
          </w:rPr>
          <w:tab/>
          <w:delText>2</w:delText>
        </w:r>
      </w:del>
    </w:p>
    <w:p w14:paraId="59644A53" w14:textId="77777777" w:rsidR="00C82503" w:rsidDel="007653A9" w:rsidRDefault="00C82503">
      <w:pPr>
        <w:pStyle w:val="TOC1"/>
        <w:rPr>
          <w:del w:id="21" w:author="Robert Bierman" w:date="2013-05-07T14:55:00Z"/>
          <w:b w:val="0"/>
          <w:caps w:val="0"/>
          <w:noProof/>
          <w:sz w:val="24"/>
          <w:szCs w:val="24"/>
        </w:rPr>
      </w:pPr>
      <w:del w:id="22" w:author="Robert Bierman" w:date="2013-05-07T14:55:00Z">
        <w:r w:rsidDel="007653A9">
          <w:rPr>
            <w:noProof/>
          </w:rPr>
          <w:delText>Problem Statement</w:delText>
        </w:r>
        <w:r w:rsidDel="007653A9">
          <w:rPr>
            <w:noProof/>
          </w:rPr>
          <w:tab/>
          <w:delText>3</w:delText>
        </w:r>
      </w:del>
    </w:p>
    <w:p w14:paraId="778432A8" w14:textId="77777777" w:rsidR="00C82503" w:rsidDel="007653A9" w:rsidRDefault="00C82503">
      <w:pPr>
        <w:pStyle w:val="TOC1"/>
        <w:rPr>
          <w:del w:id="23" w:author="Robert Bierman" w:date="2013-05-07T14:55:00Z"/>
          <w:b w:val="0"/>
          <w:caps w:val="0"/>
          <w:noProof/>
          <w:sz w:val="24"/>
          <w:szCs w:val="24"/>
        </w:rPr>
      </w:pPr>
      <w:del w:id="24" w:author="Robert Bierman" w:date="2013-05-07T14:55:00Z">
        <w:r w:rsidDel="007653A9">
          <w:rPr>
            <w:noProof/>
          </w:rPr>
          <w:delText>Contributions</w:delText>
        </w:r>
        <w:r w:rsidDel="007653A9">
          <w:rPr>
            <w:noProof/>
          </w:rPr>
          <w:tab/>
          <w:delText>4</w:delText>
        </w:r>
      </w:del>
    </w:p>
    <w:p w14:paraId="25985570" w14:textId="77777777" w:rsidR="00C82503" w:rsidDel="007653A9" w:rsidRDefault="00C82503">
      <w:pPr>
        <w:pStyle w:val="TOC1"/>
        <w:rPr>
          <w:del w:id="25" w:author="Robert Bierman" w:date="2013-05-07T14:55:00Z"/>
          <w:b w:val="0"/>
          <w:caps w:val="0"/>
          <w:noProof/>
          <w:sz w:val="24"/>
          <w:szCs w:val="24"/>
        </w:rPr>
      </w:pPr>
      <w:del w:id="26" w:author="Robert Bierman" w:date="2013-05-07T14:55:00Z">
        <w:r w:rsidDel="007653A9">
          <w:rPr>
            <w:noProof/>
          </w:rPr>
          <w:delText>Software / Platform</w:delText>
        </w:r>
        <w:r w:rsidDel="007653A9">
          <w:rPr>
            <w:noProof/>
          </w:rPr>
          <w:tab/>
          <w:delText>5</w:delText>
        </w:r>
      </w:del>
    </w:p>
    <w:p w14:paraId="7FB847CE" w14:textId="5BA7A8B0" w:rsidR="005734D7" w:rsidRDefault="005734D7" w:rsidP="005734D7">
      <w:pPr>
        <w:jc w:val="both"/>
      </w:pPr>
      <w:r>
        <w:fldChar w:fldCharType="end"/>
      </w:r>
    </w:p>
    <w:p w14:paraId="4BB1A18C" w14:textId="788F49AE" w:rsidR="005734D7" w:rsidRDefault="005734D7">
      <w:r>
        <w:br w:type="page"/>
      </w:r>
    </w:p>
    <w:p w14:paraId="2C0A7F8A" w14:textId="29CB9731" w:rsidR="005734D7" w:rsidRDefault="005734D7" w:rsidP="005734D7">
      <w:pPr>
        <w:pStyle w:val="Heading1"/>
      </w:pPr>
      <w:bookmarkStart w:id="27" w:name="_Toc229557872"/>
      <w:r>
        <w:t>Problem Statement</w:t>
      </w:r>
      <w:bookmarkEnd w:id="27"/>
    </w:p>
    <w:p w14:paraId="02740646" w14:textId="77777777" w:rsidR="005734D7" w:rsidRPr="005734D7" w:rsidRDefault="005734D7" w:rsidP="005734D7"/>
    <w:p w14:paraId="479B6CB8" w14:textId="02AD74CE" w:rsidR="0016144A" w:rsidRDefault="0016144A">
      <w:r>
        <w:t xml:space="preserve">OpenMRS – </w:t>
      </w:r>
      <w:r w:rsidR="00F210FE">
        <w:t xml:space="preserve">Clinical </w:t>
      </w:r>
      <w:r>
        <w:t>Decision Support System</w:t>
      </w:r>
    </w:p>
    <w:p w14:paraId="30A6AEFA" w14:textId="5366C093" w:rsidR="0016144A" w:rsidRDefault="0016144A">
      <w:r>
        <w:t>It is one thing to have information readily available, it is another to understand and make the best use of that information.  The OpenMRS system provides a repository of data on patients but it is still up to the physician to decide the course of treatment, tests that need to be run, and medications to be administered.  The Decision Support System (DSS) is designed to assist the physician by providing alerts based on correlation of data and programmatic rules.  Because of the vast amounts of data on patients, the number of medications and tests available and the variability of patient behavior, the DSS is designed to provide rules to avoid mistakes, speed patient care and optimize resources.</w:t>
      </w:r>
    </w:p>
    <w:p w14:paraId="05938863" w14:textId="77777777" w:rsidR="0016144A" w:rsidRDefault="0016144A">
      <w:r>
        <w:t>DSS allows doctors to create rules to alert them if they prescribe a medication that may interact with other medications that the patient is taking or may be allergic to.   Or, it can suggest running tes</w:t>
      </w:r>
      <w:r w:rsidR="00795ABA">
        <w:t>ts that may be due or alert to the fact that prior tests need to be redone.  Decision support is about correlating the data is a manner useful to the physician.</w:t>
      </w:r>
    </w:p>
    <w:p w14:paraId="07E3F018" w14:textId="77777777" w:rsidR="00795ABA" w:rsidRDefault="00795ABA">
      <w:r>
        <w:t>To create a DSS, a method must exist to specify these rules, and should be of a nature to allow non-technical individuals to create them.</w:t>
      </w:r>
      <w:r w:rsidR="002D1D84">
        <w:t xml:space="preserve">  </w:t>
      </w:r>
      <w:r w:rsidR="003E5600">
        <w:t>Once created a</w:t>
      </w:r>
      <w:r w:rsidR="002D1D84">
        <w:t xml:space="preserve"> system to </w:t>
      </w:r>
      <w:r w:rsidR="003E5600">
        <w:t>store and interpret those rules needs to be devised and finally the results of the rules need to be displayed back to the physician in an intuitive and meaningful way.</w:t>
      </w:r>
    </w:p>
    <w:p w14:paraId="4E7E900D" w14:textId="2DC24568" w:rsidR="00276C95" w:rsidRDefault="00276C95">
      <w:r>
        <w:t>The task here is given the presented language grammar</w:t>
      </w:r>
      <w:r w:rsidR="00437BD6">
        <w:t xml:space="preserve"> (see appendix A)</w:t>
      </w:r>
      <w:r>
        <w:t xml:space="preserve">, create the </w:t>
      </w:r>
      <w:r w:rsidR="006E18D0">
        <w:t>interpreter that can store and process rules and display the results on the patient summary and dashboards in OpenMRS.</w:t>
      </w:r>
    </w:p>
    <w:p w14:paraId="68691990" w14:textId="27517E91" w:rsidR="00C82503" w:rsidRDefault="00C82503">
      <w:r>
        <w:br w:type="page"/>
      </w:r>
    </w:p>
    <w:p w14:paraId="7C7145D5" w14:textId="7339E8D7" w:rsidR="003E5600" w:rsidRDefault="00C82503" w:rsidP="00C82503">
      <w:pPr>
        <w:pStyle w:val="Heading1"/>
      </w:pPr>
      <w:bookmarkStart w:id="28" w:name="_Toc229557873"/>
      <w:r>
        <w:t>Contributions</w:t>
      </w:r>
      <w:bookmarkEnd w:id="28"/>
    </w:p>
    <w:p w14:paraId="52DBEF2D" w14:textId="60126DA5" w:rsidR="00C82503" w:rsidRDefault="00C82503"/>
    <w:p w14:paraId="3E05497A" w14:textId="2684CA08" w:rsidR="00C82503" w:rsidRDefault="00C82503">
      <w:r>
        <w:t>Robert Bierman</w:t>
      </w:r>
    </w:p>
    <w:p w14:paraId="6BE0B4CB" w14:textId="7F348C4D" w:rsidR="00C82503" w:rsidRDefault="00C82503">
      <w:r>
        <w:t>Kay Choi</w:t>
      </w:r>
    </w:p>
    <w:p w14:paraId="4F47592A" w14:textId="36AA6302" w:rsidR="00C82503" w:rsidRDefault="00C82503">
      <w:r>
        <w:t>Steven Gimeno</w:t>
      </w:r>
    </w:p>
    <w:p w14:paraId="26915B1B" w14:textId="77777777" w:rsidR="00C82503" w:rsidRDefault="00C82503">
      <w:r>
        <w:t>Jason Lum</w:t>
      </w:r>
    </w:p>
    <w:p w14:paraId="41A5273B" w14:textId="3160EF7B" w:rsidR="00C82503" w:rsidRDefault="00C82503">
      <w:r>
        <w:t>Ying Kit Ng</w:t>
      </w:r>
    </w:p>
    <w:p w14:paraId="5A73772D" w14:textId="157414DB" w:rsidR="00C82503" w:rsidRDefault="00C82503">
      <w:r>
        <w:t>Bianca Uy</w:t>
      </w:r>
    </w:p>
    <w:p w14:paraId="0486035C" w14:textId="7AB801CC" w:rsidR="00C82503" w:rsidRDefault="00C82503">
      <w:r>
        <w:t>Victor Woeltjen</w:t>
      </w:r>
      <w:r>
        <w:rPr>
          <w:b/>
          <w:bCs/>
        </w:rPr>
        <w:br w:type="page"/>
      </w:r>
    </w:p>
    <w:p w14:paraId="2090EF52" w14:textId="0F31CCAF" w:rsidR="00C82503" w:rsidRDefault="00C82503" w:rsidP="00C82503">
      <w:pPr>
        <w:pStyle w:val="Heading1"/>
      </w:pPr>
      <w:bookmarkStart w:id="29" w:name="_Toc229557874"/>
      <w:r>
        <w:t>Software / Platform</w:t>
      </w:r>
      <w:bookmarkEnd w:id="29"/>
    </w:p>
    <w:p w14:paraId="06C29CEF" w14:textId="77777777" w:rsidR="00C82503" w:rsidRDefault="00C82503">
      <w:r>
        <w:t>Most of the programming was done in Java.</w:t>
      </w:r>
    </w:p>
    <w:p w14:paraId="077847D4" w14:textId="730B2FB3" w:rsidR="00C82503" w:rsidRDefault="00C82503">
      <w:r>
        <w:t xml:space="preserve"> client pages in Javascript JSP and HTML, and XML</w:t>
      </w:r>
    </w:p>
    <w:p w14:paraId="0FA667F6" w14:textId="77777777" w:rsidR="00C82503" w:rsidRDefault="00C82503"/>
    <w:p w14:paraId="5FB166C9" w14:textId="33C10BCE" w:rsidR="004A1944" w:rsidRDefault="004A1944">
      <w:r>
        <w:br w:type="page"/>
      </w:r>
    </w:p>
    <w:p w14:paraId="0FEEAF10" w14:textId="774EEB47" w:rsidR="004A1944" w:rsidRDefault="004A1944" w:rsidP="004A1944">
      <w:pPr>
        <w:pStyle w:val="Heading1"/>
        <w:pPrChange w:id="30" w:author="Robert Bierman" w:date="2013-05-07T14:53:00Z">
          <w:pPr/>
        </w:pPrChange>
      </w:pPr>
      <w:bookmarkStart w:id="31" w:name="_Toc229557875"/>
      <w:r>
        <w:t>Appendix A</w:t>
      </w:r>
      <w:bookmarkStart w:id="32" w:name="_GoBack"/>
      <w:bookmarkEnd w:id="31"/>
      <w:bookmarkEnd w:id="32"/>
    </w:p>
    <w:p w14:paraId="29A4F2AA" w14:textId="77777777" w:rsidR="004A1944" w:rsidRPr="000A06FD" w:rsidRDefault="004A1944" w:rsidP="004A1944">
      <w:pPr>
        <w:pStyle w:val="Heading2"/>
        <w:pPrChange w:id="33" w:author="Robert Bierman" w:date="2013-05-07T14:53:00Z">
          <w:pPr>
            <w:pStyle w:val="Heading3"/>
          </w:pPr>
        </w:pPrChange>
      </w:pPr>
      <w:bookmarkStart w:id="34" w:name="_Toc343775948"/>
      <w:bookmarkStart w:id="35" w:name="_Toc229557876"/>
      <w:r w:rsidRPr="000A06FD">
        <w:t>GRAMMAR</w:t>
      </w:r>
      <w:bookmarkEnd w:id="34"/>
      <w:bookmarkEnd w:id="35"/>
    </w:p>
    <w:p w14:paraId="37FE1E94" w14:textId="77777777" w:rsidR="004A1944" w:rsidRDefault="004A1944" w:rsidP="004A1944">
      <w:pPr>
        <w:autoSpaceDE w:val="0"/>
        <w:autoSpaceDN w:val="0"/>
        <w:adjustRightInd w:val="0"/>
        <w:spacing w:after="0"/>
        <w:rPr>
          <w:rFonts w:ascii="Courier New" w:hAnsi="Courier New" w:cs="Courier New"/>
        </w:rPr>
      </w:pPr>
    </w:p>
    <w:p w14:paraId="2AE7DDCC" w14:textId="3D7C4AF8" w:rsidR="004A1944" w:rsidRPr="004A1944" w:rsidRDefault="004A1944" w:rsidP="004A1944">
      <w:pPr>
        <w:autoSpaceDE w:val="0"/>
        <w:autoSpaceDN w:val="0"/>
        <w:adjustRightInd w:val="0"/>
        <w:spacing w:after="0"/>
        <w:rPr>
          <w:rFonts w:ascii="Courier New" w:hAnsi="Courier New" w:cs="Courier New"/>
          <w:sz w:val="20"/>
          <w:szCs w:val="20"/>
          <w:rPrChange w:id="36" w:author="Robert Bierman" w:date="2013-05-07T14:54:00Z">
            <w:rPr>
              <w:rFonts w:ascii="Courier New" w:hAnsi="Courier New" w:cs="Courier New"/>
            </w:rPr>
          </w:rPrChange>
        </w:rPr>
      </w:pPr>
      <w:r w:rsidRPr="004A1944">
        <w:rPr>
          <w:rFonts w:ascii="Courier New" w:hAnsi="Courier New" w:cs="Courier New"/>
          <w:sz w:val="20"/>
          <w:szCs w:val="20"/>
          <w:rPrChange w:id="37" w:author="Robert Bierman" w:date="2013-05-07T14:54:00Z">
            <w:rPr>
              <w:rFonts w:ascii="Courier New" w:hAnsi="Courier New" w:cs="Courier New"/>
            </w:rPr>
          </w:rPrChange>
        </w:rPr>
        <w:t xml:space="preserve"> PROGRAM -&gt; ‘program’ D</w:t>
      </w:r>
      <w:ins w:id="38" w:author="Robert Bierman" w:date="2013-05-07T16:28:00Z">
        <w:r w:rsidR="008E2F9F">
          <w:rPr>
            <w:rFonts w:ascii="Courier New" w:hAnsi="Courier New" w:cs="Courier New"/>
            <w:sz w:val="20"/>
            <w:szCs w:val="20"/>
          </w:rPr>
          <w:t>*</w:t>
        </w:r>
      </w:ins>
      <w:r w:rsidRPr="004A1944">
        <w:rPr>
          <w:rFonts w:ascii="Courier New" w:hAnsi="Courier New" w:cs="Courier New"/>
          <w:sz w:val="20"/>
          <w:szCs w:val="20"/>
          <w:rPrChange w:id="39" w:author="Robert Bierman" w:date="2013-05-07T14:54:00Z">
            <w:rPr>
              <w:rFonts w:ascii="Courier New" w:hAnsi="Courier New" w:cs="Courier New"/>
            </w:rPr>
          </w:rPrChange>
        </w:rPr>
        <w:t xml:space="preserve"> BLOCK ==&gt; program</w:t>
      </w:r>
    </w:p>
    <w:p w14:paraId="1C34A045" w14:textId="77777777" w:rsidR="004A1944" w:rsidRPr="004A1944" w:rsidRDefault="004A1944" w:rsidP="004A1944">
      <w:pPr>
        <w:autoSpaceDE w:val="0"/>
        <w:autoSpaceDN w:val="0"/>
        <w:adjustRightInd w:val="0"/>
        <w:spacing w:after="0"/>
        <w:rPr>
          <w:rFonts w:ascii="Courier New" w:hAnsi="Courier New" w:cs="Courier New"/>
          <w:sz w:val="20"/>
          <w:szCs w:val="20"/>
          <w:rPrChange w:id="40" w:author="Robert Bierman" w:date="2013-05-07T14:54:00Z">
            <w:rPr>
              <w:rFonts w:ascii="Courier New" w:hAnsi="Courier New" w:cs="Courier New"/>
            </w:rPr>
          </w:rPrChange>
        </w:rPr>
      </w:pPr>
      <w:r w:rsidRPr="004A1944">
        <w:rPr>
          <w:rFonts w:ascii="Courier New" w:hAnsi="Courier New" w:cs="Courier New"/>
          <w:sz w:val="20"/>
          <w:szCs w:val="20"/>
          <w:rPrChange w:id="41" w:author="Robert Bierman" w:date="2013-05-07T14:54:00Z">
            <w:rPr>
              <w:rFonts w:ascii="Courier New" w:hAnsi="Courier New" w:cs="Courier New"/>
            </w:rPr>
          </w:rPrChange>
        </w:rPr>
        <w:t xml:space="preserve"> BLOCK -&gt; ‘{‘ S* ‘}’  ==&gt; block</w:t>
      </w:r>
    </w:p>
    <w:p w14:paraId="29F543A5" w14:textId="77777777" w:rsidR="004A1944" w:rsidRPr="004A1944" w:rsidRDefault="004A1944" w:rsidP="004A1944">
      <w:pPr>
        <w:autoSpaceDE w:val="0"/>
        <w:autoSpaceDN w:val="0"/>
        <w:adjustRightInd w:val="0"/>
        <w:spacing w:after="0"/>
        <w:rPr>
          <w:rFonts w:ascii="Courier New" w:hAnsi="Courier New" w:cs="Courier New"/>
          <w:sz w:val="20"/>
          <w:szCs w:val="20"/>
          <w:rPrChange w:id="42" w:author="Robert Bierman" w:date="2013-05-07T14:54:00Z">
            <w:rPr>
              <w:rFonts w:ascii="Courier New" w:hAnsi="Courier New" w:cs="Courier New"/>
            </w:rPr>
          </w:rPrChange>
        </w:rPr>
      </w:pPr>
      <w:r w:rsidRPr="004A1944">
        <w:rPr>
          <w:rFonts w:ascii="Courier New" w:hAnsi="Courier New" w:cs="Courier New"/>
          <w:sz w:val="20"/>
          <w:szCs w:val="20"/>
          <w:rPrChange w:id="43" w:author="Robert Bierman" w:date="2013-05-07T14:54:00Z">
            <w:rPr>
              <w:rFonts w:ascii="Courier New" w:hAnsi="Courier New" w:cs="Courier New"/>
            </w:rPr>
          </w:rPrChange>
        </w:rPr>
        <w:t xml:space="preserve"> D -&gt; 'function' NAME FUNHEAD BLOCK      </w:t>
      </w:r>
      <w:r w:rsidRPr="004A1944">
        <w:rPr>
          <w:rFonts w:ascii="Courier New" w:hAnsi="Courier New" w:cs="Courier New"/>
          <w:sz w:val="20"/>
          <w:szCs w:val="20"/>
          <w:rPrChange w:id="44" w:author="Robert Bierman" w:date="2013-05-07T14:54:00Z">
            <w:rPr>
              <w:rFonts w:ascii="Courier New" w:hAnsi="Courier New" w:cs="Courier New"/>
            </w:rPr>
          </w:rPrChange>
        </w:rPr>
        <w:tab/>
        <w:t>==&gt; functionDecl</w:t>
      </w:r>
    </w:p>
    <w:p w14:paraId="4130DCD8" w14:textId="77777777" w:rsidR="004A1944" w:rsidRPr="004A1944" w:rsidRDefault="004A1944" w:rsidP="004A1944">
      <w:pPr>
        <w:autoSpaceDE w:val="0"/>
        <w:autoSpaceDN w:val="0"/>
        <w:adjustRightInd w:val="0"/>
        <w:spacing w:after="0"/>
        <w:rPr>
          <w:rFonts w:ascii="Courier New" w:hAnsi="Courier New" w:cs="Courier New"/>
          <w:sz w:val="20"/>
          <w:szCs w:val="20"/>
          <w:rPrChange w:id="45" w:author="Robert Bierman" w:date="2013-05-07T14:54:00Z">
            <w:rPr>
              <w:rFonts w:ascii="Courier New" w:hAnsi="Courier New" w:cs="Courier New"/>
            </w:rPr>
          </w:rPrChange>
        </w:rPr>
      </w:pPr>
      <w:r w:rsidRPr="004A1944">
        <w:rPr>
          <w:rFonts w:ascii="Courier New" w:hAnsi="Courier New" w:cs="Courier New"/>
          <w:sz w:val="20"/>
          <w:szCs w:val="20"/>
          <w:rPrChange w:id="46" w:author="Robert Bierman" w:date="2013-05-07T14:54:00Z">
            <w:rPr>
              <w:rFonts w:ascii="Courier New" w:hAnsi="Courier New" w:cs="Courier New"/>
            </w:rPr>
          </w:rPrChange>
        </w:rPr>
        <w:t xml:space="preserve"> FUNHEAD  -&gt; '(' (NAME list ',')? ')'  </w:t>
      </w:r>
      <w:r w:rsidRPr="004A1944">
        <w:rPr>
          <w:rFonts w:ascii="Courier New" w:hAnsi="Courier New" w:cs="Courier New"/>
          <w:sz w:val="20"/>
          <w:szCs w:val="20"/>
          <w:rPrChange w:id="47" w:author="Robert Bierman" w:date="2013-05-07T14:54:00Z">
            <w:rPr>
              <w:rFonts w:ascii="Courier New" w:hAnsi="Courier New" w:cs="Courier New"/>
            </w:rPr>
          </w:rPrChange>
        </w:rPr>
        <w:tab/>
        <w:t>==&gt; formals</w:t>
      </w:r>
    </w:p>
    <w:p w14:paraId="0A952463" w14:textId="77777777" w:rsidR="004A1944" w:rsidRPr="004A1944" w:rsidRDefault="004A1944" w:rsidP="004A1944">
      <w:pPr>
        <w:autoSpaceDE w:val="0"/>
        <w:autoSpaceDN w:val="0"/>
        <w:adjustRightInd w:val="0"/>
        <w:spacing w:after="0"/>
        <w:rPr>
          <w:rFonts w:ascii="Courier New" w:hAnsi="Courier New" w:cs="Courier New"/>
          <w:sz w:val="20"/>
          <w:szCs w:val="20"/>
          <w:rPrChange w:id="48" w:author="Robert Bierman" w:date="2013-05-07T14:54:00Z">
            <w:rPr>
              <w:rFonts w:ascii="Courier New" w:hAnsi="Courier New" w:cs="Courier New"/>
            </w:rPr>
          </w:rPrChange>
        </w:rPr>
      </w:pPr>
      <w:r w:rsidRPr="004A1944">
        <w:rPr>
          <w:rFonts w:ascii="Courier New" w:hAnsi="Courier New" w:cs="Courier New"/>
          <w:sz w:val="20"/>
          <w:szCs w:val="20"/>
          <w:rPrChange w:id="49" w:author="Robert Bierman" w:date="2013-05-07T14:54:00Z">
            <w:rPr>
              <w:rFonts w:ascii="Courier New" w:hAnsi="Courier New" w:cs="Courier New"/>
            </w:rPr>
          </w:rPrChange>
        </w:rPr>
        <w:t xml:space="preserve"> S -&gt; ‘if’ EE ‘then’ BLOCK ('else' BLOCK)? ==&gt; if </w:t>
      </w:r>
    </w:p>
    <w:p w14:paraId="16A19C3F" w14:textId="77777777" w:rsidR="004A1944" w:rsidRPr="004A1944" w:rsidRDefault="004A1944" w:rsidP="004A1944">
      <w:pPr>
        <w:autoSpaceDE w:val="0"/>
        <w:autoSpaceDN w:val="0"/>
        <w:adjustRightInd w:val="0"/>
        <w:spacing w:after="0"/>
        <w:rPr>
          <w:rFonts w:ascii="Courier New" w:hAnsi="Courier New" w:cs="Courier New"/>
          <w:sz w:val="20"/>
          <w:szCs w:val="20"/>
          <w:rPrChange w:id="50" w:author="Robert Bierman" w:date="2013-05-07T14:54:00Z">
            <w:rPr>
              <w:rFonts w:ascii="Courier New" w:hAnsi="Courier New" w:cs="Courier New"/>
            </w:rPr>
          </w:rPrChange>
        </w:rPr>
      </w:pPr>
      <w:r w:rsidRPr="004A1944">
        <w:rPr>
          <w:rFonts w:ascii="Courier New" w:hAnsi="Courier New" w:cs="Courier New"/>
          <w:sz w:val="20"/>
          <w:szCs w:val="20"/>
          <w:rPrChange w:id="51" w:author="Robert Bierman" w:date="2013-05-07T14:54:00Z">
            <w:rPr>
              <w:rFonts w:ascii="Courier New" w:hAnsi="Courier New" w:cs="Courier New"/>
            </w:rPr>
          </w:rPrChange>
        </w:rPr>
        <w:t xml:space="preserve">   -&gt; ‘if’ EE ‘then’ BLOCK Elif ==&gt; if </w:t>
      </w:r>
    </w:p>
    <w:p w14:paraId="50F3CBCB" w14:textId="77777777" w:rsidR="004A1944" w:rsidRPr="004A1944" w:rsidRDefault="004A1944" w:rsidP="004A1944">
      <w:pPr>
        <w:autoSpaceDE w:val="0"/>
        <w:autoSpaceDN w:val="0"/>
        <w:adjustRightInd w:val="0"/>
        <w:spacing w:after="0"/>
        <w:rPr>
          <w:rFonts w:ascii="Courier New" w:hAnsi="Courier New" w:cs="Courier New"/>
          <w:sz w:val="20"/>
          <w:szCs w:val="20"/>
          <w:rPrChange w:id="52" w:author="Robert Bierman" w:date="2013-05-07T14:54:00Z">
            <w:rPr>
              <w:rFonts w:ascii="Courier New" w:hAnsi="Courier New" w:cs="Courier New"/>
            </w:rPr>
          </w:rPrChange>
        </w:rPr>
      </w:pPr>
      <w:r w:rsidRPr="004A1944">
        <w:rPr>
          <w:rFonts w:ascii="Courier New" w:hAnsi="Courier New" w:cs="Courier New"/>
          <w:sz w:val="20"/>
          <w:szCs w:val="20"/>
          <w:rPrChange w:id="53" w:author="Robert Bierman" w:date="2013-05-07T14:54:00Z">
            <w:rPr>
              <w:rFonts w:ascii="Courier New" w:hAnsi="Courier New" w:cs="Courier New"/>
            </w:rPr>
          </w:rPrChange>
        </w:rPr>
        <w:t xml:space="preserve">   -&gt; ‘while’ EE BLOCK               </w:t>
      </w:r>
      <w:r w:rsidRPr="004A1944">
        <w:rPr>
          <w:rFonts w:ascii="Courier New" w:hAnsi="Courier New" w:cs="Courier New"/>
          <w:sz w:val="20"/>
          <w:szCs w:val="20"/>
          <w:rPrChange w:id="54" w:author="Robert Bierman" w:date="2013-05-07T14:54:00Z">
            <w:rPr>
              <w:rFonts w:ascii="Courier New" w:hAnsi="Courier New" w:cs="Courier New"/>
            </w:rPr>
          </w:rPrChange>
        </w:rPr>
        <w:tab/>
      </w:r>
      <w:r w:rsidRPr="004A1944">
        <w:rPr>
          <w:rFonts w:ascii="Courier New" w:hAnsi="Courier New" w:cs="Courier New"/>
          <w:sz w:val="20"/>
          <w:szCs w:val="20"/>
          <w:rPrChange w:id="55" w:author="Robert Bierman" w:date="2013-05-07T14:54:00Z">
            <w:rPr>
              <w:rFonts w:ascii="Courier New" w:hAnsi="Courier New" w:cs="Courier New"/>
            </w:rPr>
          </w:rPrChange>
        </w:rPr>
        <w:tab/>
        <w:t>==&gt; while</w:t>
      </w:r>
    </w:p>
    <w:p w14:paraId="33DDF959" w14:textId="77777777" w:rsidR="004A1944" w:rsidRPr="004A1944" w:rsidRDefault="004A1944" w:rsidP="004A1944">
      <w:pPr>
        <w:autoSpaceDE w:val="0"/>
        <w:autoSpaceDN w:val="0"/>
        <w:adjustRightInd w:val="0"/>
        <w:spacing w:after="0"/>
        <w:rPr>
          <w:rFonts w:ascii="Courier New" w:hAnsi="Courier New" w:cs="Courier New"/>
          <w:sz w:val="20"/>
          <w:szCs w:val="20"/>
          <w:rPrChange w:id="56" w:author="Robert Bierman" w:date="2013-05-07T14:54:00Z">
            <w:rPr>
              <w:rFonts w:ascii="Courier New" w:hAnsi="Courier New" w:cs="Courier New"/>
            </w:rPr>
          </w:rPrChange>
        </w:rPr>
      </w:pPr>
      <w:r w:rsidRPr="004A1944">
        <w:rPr>
          <w:rFonts w:ascii="Courier New" w:hAnsi="Courier New" w:cs="Courier New"/>
          <w:sz w:val="20"/>
          <w:szCs w:val="20"/>
          <w:rPrChange w:id="57" w:author="Robert Bierman" w:date="2013-05-07T14:54:00Z">
            <w:rPr>
              <w:rFonts w:ascii="Courier New" w:hAnsi="Courier New" w:cs="Courier New"/>
            </w:rPr>
          </w:rPrChange>
        </w:rPr>
        <w:t xml:space="preserve">   -&gt; 'for' NAME in NLIST BLOCK     </w:t>
      </w:r>
      <w:r w:rsidRPr="004A1944">
        <w:rPr>
          <w:rFonts w:ascii="Courier New" w:hAnsi="Courier New" w:cs="Courier New"/>
          <w:sz w:val="20"/>
          <w:szCs w:val="20"/>
          <w:rPrChange w:id="58" w:author="Robert Bierman" w:date="2013-05-07T14:54:00Z">
            <w:rPr>
              <w:rFonts w:ascii="Courier New" w:hAnsi="Courier New" w:cs="Courier New"/>
            </w:rPr>
          </w:rPrChange>
        </w:rPr>
        <w:tab/>
      </w:r>
      <w:r w:rsidRPr="004A1944">
        <w:rPr>
          <w:rFonts w:ascii="Courier New" w:hAnsi="Courier New" w:cs="Courier New"/>
          <w:sz w:val="20"/>
          <w:szCs w:val="20"/>
          <w:rPrChange w:id="59" w:author="Robert Bierman" w:date="2013-05-07T14:54:00Z">
            <w:rPr>
              <w:rFonts w:ascii="Courier New" w:hAnsi="Courier New" w:cs="Courier New"/>
            </w:rPr>
          </w:rPrChange>
        </w:rPr>
        <w:tab/>
        <w:t>==&gt; FOR</w:t>
      </w:r>
    </w:p>
    <w:p w14:paraId="65B39390" w14:textId="77777777" w:rsidR="004A1944" w:rsidRPr="004A1944" w:rsidRDefault="004A1944" w:rsidP="004A1944">
      <w:pPr>
        <w:autoSpaceDE w:val="0"/>
        <w:autoSpaceDN w:val="0"/>
        <w:adjustRightInd w:val="0"/>
        <w:spacing w:after="0"/>
        <w:rPr>
          <w:rFonts w:ascii="Courier New" w:hAnsi="Courier New" w:cs="Courier New"/>
          <w:sz w:val="20"/>
          <w:szCs w:val="20"/>
          <w:rPrChange w:id="60" w:author="Robert Bierman" w:date="2013-05-07T14:54:00Z">
            <w:rPr>
              <w:rFonts w:ascii="Courier New" w:hAnsi="Courier New" w:cs="Courier New"/>
            </w:rPr>
          </w:rPrChange>
        </w:rPr>
      </w:pPr>
      <w:r w:rsidRPr="004A1944">
        <w:rPr>
          <w:rFonts w:ascii="Courier New" w:hAnsi="Courier New" w:cs="Courier New"/>
          <w:sz w:val="20"/>
          <w:szCs w:val="20"/>
          <w:rPrChange w:id="61" w:author="Robert Bierman" w:date="2013-05-07T14:54:00Z">
            <w:rPr>
              <w:rFonts w:ascii="Courier New" w:hAnsi="Courier New" w:cs="Courier New"/>
            </w:rPr>
          </w:rPrChange>
        </w:rPr>
        <w:t xml:space="preserve">   -&gt; ‘return’ EE                    </w:t>
      </w:r>
      <w:r w:rsidRPr="004A1944">
        <w:rPr>
          <w:rFonts w:ascii="Courier New" w:hAnsi="Courier New" w:cs="Courier New"/>
          <w:sz w:val="20"/>
          <w:szCs w:val="20"/>
          <w:rPrChange w:id="62" w:author="Robert Bierman" w:date="2013-05-07T14:54:00Z">
            <w:rPr>
              <w:rFonts w:ascii="Courier New" w:hAnsi="Courier New" w:cs="Courier New"/>
            </w:rPr>
          </w:rPrChange>
        </w:rPr>
        <w:tab/>
      </w:r>
      <w:r w:rsidRPr="004A1944">
        <w:rPr>
          <w:rFonts w:ascii="Courier New" w:hAnsi="Courier New" w:cs="Courier New"/>
          <w:sz w:val="20"/>
          <w:szCs w:val="20"/>
          <w:rPrChange w:id="63" w:author="Robert Bierman" w:date="2013-05-07T14:54:00Z">
            <w:rPr>
              <w:rFonts w:ascii="Courier New" w:hAnsi="Courier New" w:cs="Courier New"/>
            </w:rPr>
          </w:rPrChange>
        </w:rPr>
        <w:tab/>
        <w:t>==&gt; return</w:t>
      </w:r>
    </w:p>
    <w:p w14:paraId="3530D90C" w14:textId="77777777" w:rsidR="004A1944" w:rsidRPr="004A1944" w:rsidRDefault="004A1944" w:rsidP="004A1944">
      <w:pPr>
        <w:autoSpaceDE w:val="0"/>
        <w:autoSpaceDN w:val="0"/>
        <w:adjustRightInd w:val="0"/>
        <w:spacing w:after="0"/>
        <w:rPr>
          <w:rFonts w:ascii="Courier New" w:hAnsi="Courier New" w:cs="Courier New"/>
          <w:sz w:val="20"/>
          <w:szCs w:val="20"/>
          <w:rPrChange w:id="64" w:author="Robert Bierman" w:date="2013-05-07T14:54:00Z">
            <w:rPr>
              <w:rFonts w:ascii="Courier New" w:hAnsi="Courier New" w:cs="Courier New"/>
            </w:rPr>
          </w:rPrChange>
        </w:rPr>
      </w:pPr>
      <w:r w:rsidRPr="004A1944">
        <w:rPr>
          <w:rFonts w:ascii="Courier New" w:hAnsi="Courier New" w:cs="Courier New"/>
          <w:sz w:val="20"/>
          <w:szCs w:val="20"/>
          <w:rPrChange w:id="65" w:author="Robert Bierman" w:date="2013-05-07T14:54:00Z">
            <w:rPr>
              <w:rFonts w:ascii="Courier New" w:hAnsi="Courier New" w:cs="Courier New"/>
            </w:rPr>
          </w:rPrChange>
        </w:rPr>
        <w:t xml:space="preserve">   -&gt; BLOCK</w:t>
      </w:r>
    </w:p>
    <w:p w14:paraId="2E03841E" w14:textId="77777777" w:rsidR="004A1944" w:rsidRPr="004A1944" w:rsidRDefault="004A1944" w:rsidP="004A1944">
      <w:pPr>
        <w:autoSpaceDE w:val="0"/>
        <w:autoSpaceDN w:val="0"/>
        <w:adjustRightInd w:val="0"/>
        <w:spacing w:after="0"/>
        <w:rPr>
          <w:rFonts w:ascii="Courier New" w:hAnsi="Courier New" w:cs="Courier New"/>
          <w:sz w:val="20"/>
          <w:szCs w:val="20"/>
          <w:rPrChange w:id="66" w:author="Robert Bierman" w:date="2013-05-07T14:54:00Z">
            <w:rPr>
              <w:rFonts w:ascii="Courier New" w:hAnsi="Courier New" w:cs="Courier New"/>
            </w:rPr>
          </w:rPrChange>
        </w:rPr>
      </w:pPr>
      <w:r w:rsidRPr="004A1944">
        <w:rPr>
          <w:rFonts w:ascii="Courier New" w:hAnsi="Courier New" w:cs="Courier New"/>
          <w:sz w:val="20"/>
          <w:szCs w:val="20"/>
          <w:rPrChange w:id="67" w:author="Robert Bierman" w:date="2013-05-07T14:54:00Z">
            <w:rPr>
              <w:rFonts w:ascii="Courier New" w:hAnsi="Courier New" w:cs="Courier New"/>
            </w:rPr>
          </w:rPrChange>
        </w:rPr>
        <w:t xml:space="preserve">   -&gt; IdMod’:=‘ EE                    </w:t>
      </w:r>
      <w:r w:rsidRPr="004A1944">
        <w:rPr>
          <w:rFonts w:ascii="Courier New" w:hAnsi="Courier New" w:cs="Courier New"/>
          <w:sz w:val="20"/>
          <w:szCs w:val="20"/>
          <w:rPrChange w:id="68" w:author="Robert Bierman" w:date="2013-05-07T14:54:00Z">
            <w:rPr>
              <w:rFonts w:ascii="Courier New" w:hAnsi="Courier New" w:cs="Courier New"/>
            </w:rPr>
          </w:rPrChange>
        </w:rPr>
        <w:tab/>
      </w:r>
      <w:r w:rsidRPr="004A1944">
        <w:rPr>
          <w:rFonts w:ascii="Courier New" w:hAnsi="Courier New" w:cs="Courier New"/>
          <w:sz w:val="20"/>
          <w:szCs w:val="20"/>
          <w:rPrChange w:id="69" w:author="Robert Bierman" w:date="2013-05-07T14:54:00Z">
            <w:rPr>
              <w:rFonts w:ascii="Courier New" w:hAnsi="Courier New" w:cs="Courier New"/>
            </w:rPr>
          </w:rPrChange>
        </w:rPr>
        <w:tab/>
        <w:t>==&gt; assign</w:t>
      </w:r>
    </w:p>
    <w:p w14:paraId="57F035CF" w14:textId="77777777" w:rsidR="004A1944" w:rsidRPr="004A1944" w:rsidRDefault="004A1944" w:rsidP="004A1944">
      <w:pPr>
        <w:autoSpaceDE w:val="0"/>
        <w:autoSpaceDN w:val="0"/>
        <w:adjustRightInd w:val="0"/>
        <w:spacing w:after="0"/>
        <w:rPr>
          <w:rFonts w:ascii="Courier New" w:hAnsi="Courier New" w:cs="Courier New"/>
          <w:sz w:val="20"/>
          <w:szCs w:val="20"/>
          <w:rPrChange w:id="70" w:author="Robert Bierman" w:date="2013-05-07T14:54:00Z">
            <w:rPr>
              <w:rFonts w:ascii="Courier New" w:hAnsi="Courier New" w:cs="Courier New"/>
            </w:rPr>
          </w:rPrChange>
        </w:rPr>
      </w:pPr>
      <w:r w:rsidRPr="004A1944">
        <w:rPr>
          <w:rFonts w:ascii="Courier New" w:hAnsi="Courier New" w:cs="Courier New"/>
          <w:sz w:val="20"/>
          <w:szCs w:val="20"/>
          <w:rPrChange w:id="71" w:author="Robert Bierman" w:date="2013-05-07T14:54:00Z">
            <w:rPr>
              <w:rFonts w:ascii="Courier New" w:hAnsi="Courier New" w:cs="Courier New"/>
            </w:rPr>
          </w:rPrChange>
        </w:rPr>
        <w:t xml:space="preserve">   -&gt; NAME '(' (EE list ',')? ')' </w:t>
      </w:r>
      <w:r w:rsidRPr="004A1944">
        <w:rPr>
          <w:rFonts w:ascii="Courier New" w:hAnsi="Courier New" w:cs="Courier New"/>
          <w:sz w:val="20"/>
          <w:szCs w:val="20"/>
          <w:rPrChange w:id="72" w:author="Robert Bierman" w:date="2013-05-07T14:54:00Z">
            <w:rPr>
              <w:rFonts w:ascii="Courier New" w:hAnsi="Courier New" w:cs="Courier New"/>
            </w:rPr>
          </w:rPrChange>
        </w:rPr>
        <w:tab/>
      </w:r>
      <w:r w:rsidRPr="004A1944">
        <w:rPr>
          <w:rFonts w:ascii="Courier New" w:hAnsi="Courier New" w:cs="Courier New"/>
          <w:sz w:val="20"/>
          <w:szCs w:val="20"/>
          <w:rPrChange w:id="73" w:author="Robert Bierman" w:date="2013-05-07T14:54:00Z">
            <w:rPr>
              <w:rFonts w:ascii="Courier New" w:hAnsi="Courier New" w:cs="Courier New"/>
            </w:rPr>
          </w:rPrChange>
        </w:rPr>
        <w:tab/>
        <w:t>==&gt; call</w:t>
      </w:r>
    </w:p>
    <w:p w14:paraId="354D27E8" w14:textId="77777777" w:rsidR="004A1944" w:rsidRPr="004A1944" w:rsidRDefault="004A1944" w:rsidP="004A1944">
      <w:pPr>
        <w:autoSpaceDE w:val="0"/>
        <w:autoSpaceDN w:val="0"/>
        <w:adjustRightInd w:val="0"/>
        <w:spacing w:after="0"/>
        <w:rPr>
          <w:rFonts w:ascii="Courier New" w:hAnsi="Courier New" w:cs="Courier New"/>
          <w:sz w:val="20"/>
          <w:szCs w:val="20"/>
          <w:rPrChange w:id="74" w:author="Robert Bierman" w:date="2013-05-07T14:54:00Z">
            <w:rPr>
              <w:rFonts w:ascii="Courier New" w:hAnsi="Courier New" w:cs="Courier New"/>
            </w:rPr>
          </w:rPrChange>
        </w:rPr>
      </w:pPr>
      <w:r w:rsidRPr="004A1944">
        <w:rPr>
          <w:rFonts w:ascii="Courier New" w:hAnsi="Courier New" w:cs="Courier New"/>
          <w:sz w:val="20"/>
          <w:szCs w:val="20"/>
          <w:rPrChange w:id="75" w:author="Robert Bierman" w:date="2013-05-07T14:54:00Z">
            <w:rPr>
              <w:rFonts w:ascii="Courier New" w:hAnsi="Courier New" w:cs="Courier New"/>
            </w:rPr>
          </w:rPrChange>
        </w:rPr>
        <w:t xml:space="preserve"> </w:t>
      </w:r>
    </w:p>
    <w:p w14:paraId="6C00C3B9" w14:textId="77777777" w:rsidR="004A1944" w:rsidRPr="004A1944" w:rsidRDefault="004A1944" w:rsidP="004A1944">
      <w:pPr>
        <w:autoSpaceDE w:val="0"/>
        <w:autoSpaceDN w:val="0"/>
        <w:adjustRightInd w:val="0"/>
        <w:spacing w:after="0"/>
        <w:rPr>
          <w:rFonts w:ascii="Courier New" w:hAnsi="Courier New" w:cs="Courier New"/>
          <w:sz w:val="20"/>
          <w:szCs w:val="20"/>
          <w:rPrChange w:id="76" w:author="Robert Bierman" w:date="2013-05-07T14:54:00Z">
            <w:rPr>
              <w:rFonts w:ascii="Courier New" w:hAnsi="Courier New" w:cs="Courier New"/>
            </w:rPr>
          </w:rPrChange>
        </w:rPr>
      </w:pPr>
      <w:r w:rsidRPr="004A1944">
        <w:rPr>
          <w:rFonts w:ascii="Courier New" w:hAnsi="Courier New" w:cs="Courier New"/>
          <w:sz w:val="20"/>
          <w:szCs w:val="20"/>
          <w:rPrChange w:id="77" w:author="Robert Bierman" w:date="2013-05-07T14:54:00Z">
            <w:rPr>
              <w:rFonts w:ascii="Courier New" w:hAnsi="Courier New" w:cs="Courier New"/>
            </w:rPr>
          </w:rPrChange>
        </w:rPr>
        <w:t xml:space="preserve">  Elif -&gt; ‘elsif’ EE 'then' BLOCK Elif</w:t>
      </w:r>
      <w:r w:rsidRPr="004A1944">
        <w:rPr>
          <w:rFonts w:ascii="Courier New" w:hAnsi="Courier New" w:cs="Courier New"/>
          <w:sz w:val="20"/>
          <w:szCs w:val="20"/>
          <w:rPrChange w:id="78" w:author="Robert Bierman" w:date="2013-05-07T14:54:00Z">
            <w:rPr>
              <w:rFonts w:ascii="Courier New" w:hAnsi="Courier New" w:cs="Courier New"/>
            </w:rPr>
          </w:rPrChange>
        </w:rPr>
        <w:tab/>
      </w:r>
      <w:r w:rsidRPr="004A1944">
        <w:rPr>
          <w:rFonts w:ascii="Courier New" w:hAnsi="Courier New" w:cs="Courier New"/>
          <w:sz w:val="20"/>
          <w:szCs w:val="20"/>
          <w:rPrChange w:id="79" w:author="Robert Bierman" w:date="2013-05-07T14:54:00Z">
            <w:rPr>
              <w:rFonts w:ascii="Courier New" w:hAnsi="Courier New" w:cs="Courier New"/>
            </w:rPr>
          </w:rPrChange>
        </w:rPr>
        <w:tab/>
      </w:r>
      <w:r w:rsidRPr="004A1944">
        <w:rPr>
          <w:rFonts w:ascii="Courier New" w:hAnsi="Courier New" w:cs="Courier New"/>
          <w:sz w:val="20"/>
          <w:szCs w:val="20"/>
          <w:rPrChange w:id="80" w:author="Robert Bierman" w:date="2013-05-07T14:54:00Z">
            <w:rPr>
              <w:rFonts w:ascii="Courier New" w:hAnsi="Courier New" w:cs="Courier New"/>
            </w:rPr>
          </w:rPrChange>
        </w:rPr>
        <w:tab/>
        <w:t>==&gt; elsif</w:t>
      </w:r>
    </w:p>
    <w:p w14:paraId="7461853E" w14:textId="77777777" w:rsidR="004A1944" w:rsidRPr="004A1944" w:rsidRDefault="004A1944" w:rsidP="004A1944">
      <w:pPr>
        <w:autoSpaceDE w:val="0"/>
        <w:autoSpaceDN w:val="0"/>
        <w:adjustRightInd w:val="0"/>
        <w:spacing w:after="0"/>
        <w:ind w:left="855"/>
        <w:rPr>
          <w:rFonts w:ascii="Courier New" w:hAnsi="Courier New" w:cs="Courier New"/>
          <w:sz w:val="20"/>
          <w:szCs w:val="20"/>
          <w:rPrChange w:id="81" w:author="Robert Bierman" w:date="2013-05-07T14:54:00Z">
            <w:rPr>
              <w:rFonts w:ascii="Courier New" w:hAnsi="Courier New" w:cs="Courier New"/>
            </w:rPr>
          </w:rPrChange>
        </w:rPr>
      </w:pPr>
      <w:r w:rsidRPr="004A1944">
        <w:rPr>
          <w:rFonts w:ascii="Courier New" w:hAnsi="Courier New" w:cs="Courier New"/>
          <w:sz w:val="20"/>
          <w:szCs w:val="20"/>
          <w:rPrChange w:id="82" w:author="Robert Bierman" w:date="2013-05-07T14:54:00Z">
            <w:rPr>
              <w:rFonts w:ascii="Courier New" w:hAnsi="Courier New" w:cs="Courier New"/>
            </w:rPr>
          </w:rPrChange>
        </w:rPr>
        <w:t>-&gt; ‘elsif’ EE 'then' BLOCK ('else' BLOCK)?</w:t>
      </w:r>
      <w:r w:rsidRPr="004A1944">
        <w:rPr>
          <w:rFonts w:ascii="Courier New" w:hAnsi="Courier New" w:cs="Courier New"/>
          <w:sz w:val="20"/>
          <w:szCs w:val="20"/>
          <w:rPrChange w:id="83" w:author="Robert Bierman" w:date="2013-05-07T14:54:00Z">
            <w:rPr>
              <w:rFonts w:ascii="Courier New" w:hAnsi="Courier New" w:cs="Courier New"/>
            </w:rPr>
          </w:rPrChange>
        </w:rPr>
        <w:tab/>
        <w:t>==&gt; elsif</w:t>
      </w:r>
    </w:p>
    <w:p w14:paraId="5C41913C" w14:textId="77777777" w:rsidR="004A1944" w:rsidRPr="004A1944" w:rsidRDefault="004A1944" w:rsidP="004A1944">
      <w:pPr>
        <w:autoSpaceDE w:val="0"/>
        <w:autoSpaceDN w:val="0"/>
        <w:adjustRightInd w:val="0"/>
        <w:spacing w:after="0"/>
        <w:rPr>
          <w:rFonts w:ascii="Courier New" w:hAnsi="Courier New" w:cs="Courier New"/>
          <w:sz w:val="20"/>
          <w:szCs w:val="20"/>
          <w:rPrChange w:id="84" w:author="Robert Bierman" w:date="2013-05-07T14:54:00Z">
            <w:rPr>
              <w:rFonts w:ascii="Courier New" w:hAnsi="Courier New" w:cs="Courier New"/>
            </w:rPr>
          </w:rPrChange>
        </w:rPr>
      </w:pPr>
      <w:r w:rsidRPr="004A1944">
        <w:rPr>
          <w:rFonts w:ascii="Courier New" w:hAnsi="Courier New" w:cs="Courier New"/>
          <w:sz w:val="20"/>
          <w:szCs w:val="20"/>
          <w:rPrChange w:id="85" w:author="Robert Bierman" w:date="2013-05-07T14:54:00Z">
            <w:rPr>
              <w:rFonts w:ascii="Courier New" w:hAnsi="Courier New" w:cs="Courier New"/>
            </w:rPr>
          </w:rPrChange>
        </w:rPr>
        <w:t xml:space="preserve">  </w:t>
      </w:r>
    </w:p>
    <w:p w14:paraId="5A6D926C" w14:textId="77777777" w:rsidR="004A1944" w:rsidRPr="004A1944" w:rsidRDefault="004A1944" w:rsidP="004A1944">
      <w:pPr>
        <w:autoSpaceDE w:val="0"/>
        <w:autoSpaceDN w:val="0"/>
        <w:adjustRightInd w:val="0"/>
        <w:spacing w:after="0"/>
        <w:rPr>
          <w:rFonts w:ascii="Courier New" w:hAnsi="Courier New" w:cs="Courier New"/>
          <w:sz w:val="20"/>
          <w:szCs w:val="20"/>
          <w:rPrChange w:id="86" w:author="Robert Bierman" w:date="2013-05-07T14:54:00Z">
            <w:rPr>
              <w:rFonts w:ascii="Courier New" w:hAnsi="Courier New" w:cs="Courier New"/>
            </w:rPr>
          </w:rPrChange>
        </w:rPr>
      </w:pPr>
      <w:r w:rsidRPr="004A1944">
        <w:rPr>
          <w:rFonts w:ascii="Courier New" w:hAnsi="Courier New" w:cs="Courier New"/>
          <w:sz w:val="20"/>
          <w:szCs w:val="20"/>
          <w:rPrChange w:id="87" w:author="Robert Bierman" w:date="2013-05-07T14:54:00Z">
            <w:rPr>
              <w:rFonts w:ascii="Courier New" w:hAnsi="Courier New" w:cs="Courier New"/>
            </w:rPr>
          </w:rPrChange>
        </w:rPr>
        <w:t xml:space="preserve">  EE </w:t>
      </w:r>
      <w:r w:rsidRPr="004A1944">
        <w:rPr>
          <w:rFonts w:ascii="Courier New" w:hAnsi="Courier New" w:cs="Courier New"/>
          <w:sz w:val="20"/>
          <w:szCs w:val="20"/>
          <w:rPrChange w:id="88" w:author="Robert Bierman" w:date="2013-05-07T14:54:00Z">
            <w:rPr>
              <w:rFonts w:ascii="Courier New" w:hAnsi="Courier New" w:cs="Courier New"/>
            </w:rPr>
          </w:rPrChange>
        </w:rPr>
        <w:tab/>
        <w:t>-&gt; E</w:t>
      </w:r>
    </w:p>
    <w:p w14:paraId="38971B17" w14:textId="77777777" w:rsidR="004A1944" w:rsidRPr="004A1944" w:rsidRDefault="004A1944" w:rsidP="004A1944">
      <w:pPr>
        <w:autoSpaceDE w:val="0"/>
        <w:autoSpaceDN w:val="0"/>
        <w:adjustRightInd w:val="0"/>
        <w:spacing w:after="0"/>
        <w:rPr>
          <w:rFonts w:ascii="Courier New" w:hAnsi="Courier New" w:cs="Courier New"/>
          <w:sz w:val="20"/>
          <w:szCs w:val="20"/>
          <w:rPrChange w:id="89" w:author="Robert Bierman" w:date="2013-05-07T14:54:00Z">
            <w:rPr>
              <w:rFonts w:ascii="Courier New" w:hAnsi="Courier New" w:cs="Courier New"/>
            </w:rPr>
          </w:rPrChange>
        </w:rPr>
      </w:pPr>
      <w:r w:rsidRPr="004A1944">
        <w:rPr>
          <w:rFonts w:ascii="Courier New" w:hAnsi="Courier New" w:cs="Courier New"/>
          <w:sz w:val="20"/>
          <w:szCs w:val="20"/>
          <w:rPrChange w:id="90" w:author="Robert Bierman" w:date="2013-05-07T14:54:00Z">
            <w:rPr>
              <w:rFonts w:ascii="Courier New" w:hAnsi="Courier New" w:cs="Courier New"/>
            </w:rPr>
          </w:rPrChange>
        </w:rPr>
        <w:t xml:space="preserve">  </w:t>
      </w:r>
      <w:r w:rsidRPr="004A1944">
        <w:rPr>
          <w:rFonts w:ascii="Courier New" w:hAnsi="Courier New" w:cs="Courier New"/>
          <w:sz w:val="20"/>
          <w:szCs w:val="20"/>
          <w:rPrChange w:id="91" w:author="Robert Bierman" w:date="2013-05-07T14:54:00Z">
            <w:rPr>
              <w:rFonts w:ascii="Courier New" w:hAnsi="Courier New" w:cs="Courier New"/>
            </w:rPr>
          </w:rPrChange>
        </w:rPr>
        <w:tab/>
        <w:t>-&gt; EE '||' E</w:t>
      </w:r>
    </w:p>
    <w:p w14:paraId="17F723BD" w14:textId="77777777" w:rsidR="004A1944" w:rsidRPr="004A1944" w:rsidRDefault="004A1944" w:rsidP="004A1944">
      <w:pPr>
        <w:autoSpaceDE w:val="0"/>
        <w:autoSpaceDN w:val="0"/>
        <w:adjustRightInd w:val="0"/>
        <w:spacing w:after="0"/>
        <w:rPr>
          <w:rFonts w:ascii="Courier New" w:hAnsi="Courier New" w:cs="Courier New"/>
          <w:sz w:val="20"/>
          <w:szCs w:val="20"/>
          <w:rPrChange w:id="92" w:author="Robert Bierman" w:date="2013-05-07T14:54:00Z">
            <w:rPr>
              <w:rFonts w:ascii="Courier New" w:hAnsi="Courier New" w:cs="Courier New"/>
            </w:rPr>
          </w:rPrChange>
        </w:rPr>
      </w:pPr>
      <w:r w:rsidRPr="004A1944">
        <w:rPr>
          <w:rFonts w:ascii="Courier New" w:hAnsi="Courier New" w:cs="Courier New"/>
          <w:sz w:val="20"/>
          <w:szCs w:val="20"/>
          <w:rPrChange w:id="93" w:author="Robert Bierman" w:date="2013-05-07T14:54:00Z">
            <w:rPr>
              <w:rFonts w:ascii="Courier New" w:hAnsi="Courier New" w:cs="Courier New"/>
            </w:rPr>
          </w:rPrChange>
        </w:rPr>
        <w:t xml:space="preserve">  </w:t>
      </w:r>
    </w:p>
    <w:p w14:paraId="7F22D017" w14:textId="77777777" w:rsidR="004A1944" w:rsidRPr="004A1944" w:rsidRDefault="004A1944" w:rsidP="004A1944">
      <w:pPr>
        <w:autoSpaceDE w:val="0"/>
        <w:autoSpaceDN w:val="0"/>
        <w:adjustRightInd w:val="0"/>
        <w:spacing w:after="0"/>
        <w:rPr>
          <w:rFonts w:ascii="Courier New" w:hAnsi="Courier New" w:cs="Courier New"/>
          <w:sz w:val="20"/>
          <w:szCs w:val="20"/>
          <w:rPrChange w:id="94" w:author="Robert Bierman" w:date="2013-05-07T14:54:00Z">
            <w:rPr>
              <w:rFonts w:ascii="Courier New" w:hAnsi="Courier New" w:cs="Courier New"/>
            </w:rPr>
          </w:rPrChange>
        </w:rPr>
      </w:pPr>
      <w:r w:rsidRPr="004A1944">
        <w:rPr>
          <w:rFonts w:ascii="Courier New" w:hAnsi="Courier New" w:cs="Courier New"/>
          <w:sz w:val="20"/>
          <w:szCs w:val="20"/>
          <w:rPrChange w:id="95" w:author="Robert Bierman" w:date="2013-05-07T14:54:00Z">
            <w:rPr>
              <w:rFonts w:ascii="Courier New" w:hAnsi="Courier New" w:cs="Courier New"/>
            </w:rPr>
          </w:rPrChange>
        </w:rPr>
        <w:t xml:space="preserve">  E </w:t>
      </w:r>
      <w:r w:rsidRPr="004A1944">
        <w:rPr>
          <w:rFonts w:ascii="Courier New" w:hAnsi="Courier New" w:cs="Courier New"/>
          <w:sz w:val="20"/>
          <w:szCs w:val="20"/>
          <w:rPrChange w:id="96" w:author="Robert Bierman" w:date="2013-05-07T14:54:00Z">
            <w:rPr>
              <w:rFonts w:ascii="Courier New" w:hAnsi="Courier New" w:cs="Courier New"/>
            </w:rPr>
          </w:rPrChange>
        </w:rPr>
        <w:tab/>
        <w:t>-&gt; SE</w:t>
      </w:r>
    </w:p>
    <w:p w14:paraId="7595F8AA" w14:textId="77777777" w:rsidR="004A1944" w:rsidRPr="004A1944" w:rsidRDefault="004A1944" w:rsidP="004A1944">
      <w:pPr>
        <w:autoSpaceDE w:val="0"/>
        <w:autoSpaceDN w:val="0"/>
        <w:adjustRightInd w:val="0"/>
        <w:spacing w:after="0"/>
        <w:rPr>
          <w:rFonts w:ascii="Courier New" w:hAnsi="Courier New" w:cs="Courier New"/>
          <w:sz w:val="20"/>
          <w:szCs w:val="20"/>
          <w:rPrChange w:id="97" w:author="Robert Bierman" w:date="2013-05-07T14:54:00Z">
            <w:rPr>
              <w:rFonts w:ascii="Courier New" w:hAnsi="Courier New" w:cs="Courier New"/>
            </w:rPr>
          </w:rPrChange>
        </w:rPr>
      </w:pPr>
      <w:r w:rsidRPr="004A1944">
        <w:rPr>
          <w:rFonts w:ascii="Courier New" w:hAnsi="Courier New" w:cs="Courier New"/>
          <w:sz w:val="20"/>
          <w:szCs w:val="20"/>
          <w:rPrChange w:id="98" w:author="Robert Bierman" w:date="2013-05-07T14:54:00Z">
            <w:rPr>
              <w:rFonts w:ascii="Courier New" w:hAnsi="Courier New" w:cs="Courier New"/>
            </w:rPr>
          </w:rPrChange>
        </w:rPr>
        <w:t xml:space="preserve">  </w:t>
      </w:r>
      <w:r w:rsidRPr="004A1944">
        <w:rPr>
          <w:rFonts w:ascii="Courier New" w:hAnsi="Courier New" w:cs="Courier New"/>
          <w:sz w:val="20"/>
          <w:szCs w:val="20"/>
          <w:rPrChange w:id="99" w:author="Robert Bierman" w:date="2013-05-07T14:54:00Z">
            <w:rPr>
              <w:rFonts w:ascii="Courier New" w:hAnsi="Courier New" w:cs="Courier New"/>
            </w:rPr>
          </w:rPrChange>
        </w:rPr>
        <w:tab/>
        <w:t xml:space="preserve">-&gt; SE ‘==‘ SE   </w:t>
      </w:r>
      <w:r w:rsidRPr="004A1944">
        <w:rPr>
          <w:rFonts w:ascii="Courier New" w:hAnsi="Courier New" w:cs="Courier New"/>
          <w:sz w:val="20"/>
          <w:szCs w:val="20"/>
          <w:rPrChange w:id="100" w:author="Robert Bierman" w:date="2013-05-07T14:54:00Z">
            <w:rPr>
              <w:rFonts w:ascii="Courier New" w:hAnsi="Courier New" w:cs="Courier New"/>
            </w:rPr>
          </w:rPrChange>
        </w:rPr>
        <w:tab/>
        <w:t>==&gt; =</w:t>
      </w:r>
    </w:p>
    <w:p w14:paraId="15718AC5" w14:textId="77777777" w:rsidR="004A1944" w:rsidRPr="004A1944" w:rsidRDefault="004A1944" w:rsidP="004A1944">
      <w:pPr>
        <w:autoSpaceDE w:val="0"/>
        <w:autoSpaceDN w:val="0"/>
        <w:adjustRightInd w:val="0"/>
        <w:spacing w:after="0"/>
        <w:rPr>
          <w:rFonts w:ascii="Courier New" w:hAnsi="Courier New" w:cs="Courier New"/>
          <w:sz w:val="20"/>
          <w:szCs w:val="20"/>
          <w:rPrChange w:id="101" w:author="Robert Bierman" w:date="2013-05-07T14:54:00Z">
            <w:rPr>
              <w:rFonts w:ascii="Courier New" w:hAnsi="Courier New" w:cs="Courier New"/>
            </w:rPr>
          </w:rPrChange>
        </w:rPr>
      </w:pPr>
      <w:r w:rsidRPr="004A1944">
        <w:rPr>
          <w:rFonts w:ascii="Courier New" w:hAnsi="Courier New" w:cs="Courier New"/>
          <w:sz w:val="20"/>
          <w:szCs w:val="20"/>
          <w:rPrChange w:id="102" w:author="Robert Bierman" w:date="2013-05-07T14:54:00Z">
            <w:rPr>
              <w:rFonts w:ascii="Courier New" w:hAnsi="Courier New" w:cs="Courier New"/>
            </w:rPr>
          </w:rPrChange>
        </w:rPr>
        <w:t xml:space="preserve">  </w:t>
      </w:r>
      <w:r w:rsidRPr="004A1944">
        <w:rPr>
          <w:rFonts w:ascii="Courier New" w:hAnsi="Courier New" w:cs="Courier New"/>
          <w:sz w:val="20"/>
          <w:szCs w:val="20"/>
          <w:rPrChange w:id="103" w:author="Robert Bierman" w:date="2013-05-07T14:54:00Z">
            <w:rPr>
              <w:rFonts w:ascii="Courier New" w:hAnsi="Courier New" w:cs="Courier New"/>
            </w:rPr>
          </w:rPrChange>
        </w:rPr>
        <w:tab/>
        <w:t xml:space="preserve">-&gt; SE ‘!=‘ SE   </w:t>
      </w:r>
      <w:r w:rsidRPr="004A1944">
        <w:rPr>
          <w:rFonts w:ascii="Courier New" w:hAnsi="Courier New" w:cs="Courier New"/>
          <w:sz w:val="20"/>
          <w:szCs w:val="20"/>
          <w:rPrChange w:id="104" w:author="Robert Bierman" w:date="2013-05-07T14:54:00Z">
            <w:rPr>
              <w:rFonts w:ascii="Courier New" w:hAnsi="Courier New" w:cs="Courier New"/>
            </w:rPr>
          </w:rPrChange>
        </w:rPr>
        <w:tab/>
        <w:t>==&gt; !=</w:t>
      </w:r>
    </w:p>
    <w:p w14:paraId="3FE56888" w14:textId="77777777" w:rsidR="004A1944" w:rsidRPr="004A1944" w:rsidRDefault="004A1944" w:rsidP="004A1944">
      <w:pPr>
        <w:autoSpaceDE w:val="0"/>
        <w:autoSpaceDN w:val="0"/>
        <w:adjustRightInd w:val="0"/>
        <w:spacing w:after="0"/>
        <w:rPr>
          <w:rFonts w:ascii="Courier New" w:hAnsi="Courier New" w:cs="Courier New"/>
          <w:sz w:val="20"/>
          <w:szCs w:val="20"/>
          <w:rPrChange w:id="105" w:author="Robert Bierman" w:date="2013-05-07T14:54:00Z">
            <w:rPr>
              <w:rFonts w:ascii="Courier New" w:hAnsi="Courier New" w:cs="Courier New"/>
            </w:rPr>
          </w:rPrChange>
        </w:rPr>
      </w:pPr>
      <w:r w:rsidRPr="004A1944">
        <w:rPr>
          <w:rFonts w:ascii="Courier New" w:hAnsi="Courier New" w:cs="Courier New"/>
          <w:sz w:val="20"/>
          <w:szCs w:val="20"/>
          <w:rPrChange w:id="106" w:author="Robert Bierman" w:date="2013-05-07T14:54:00Z">
            <w:rPr>
              <w:rFonts w:ascii="Courier New" w:hAnsi="Courier New" w:cs="Courier New"/>
            </w:rPr>
          </w:rPrChange>
        </w:rPr>
        <w:t xml:space="preserve">  </w:t>
      </w:r>
      <w:r w:rsidRPr="004A1944">
        <w:rPr>
          <w:rFonts w:ascii="Courier New" w:hAnsi="Courier New" w:cs="Courier New"/>
          <w:sz w:val="20"/>
          <w:szCs w:val="20"/>
          <w:rPrChange w:id="107" w:author="Robert Bierman" w:date="2013-05-07T14:54:00Z">
            <w:rPr>
              <w:rFonts w:ascii="Courier New" w:hAnsi="Courier New" w:cs="Courier New"/>
            </w:rPr>
          </w:rPrChange>
        </w:rPr>
        <w:tab/>
        <w:t xml:space="preserve">-&gt; SE ‘&lt;‘  SE   </w:t>
      </w:r>
      <w:r w:rsidRPr="004A1944">
        <w:rPr>
          <w:rFonts w:ascii="Courier New" w:hAnsi="Courier New" w:cs="Courier New"/>
          <w:sz w:val="20"/>
          <w:szCs w:val="20"/>
          <w:rPrChange w:id="108" w:author="Robert Bierman" w:date="2013-05-07T14:54:00Z">
            <w:rPr>
              <w:rFonts w:ascii="Courier New" w:hAnsi="Courier New" w:cs="Courier New"/>
            </w:rPr>
          </w:rPrChange>
        </w:rPr>
        <w:tab/>
        <w:t>==&gt; &lt;</w:t>
      </w:r>
    </w:p>
    <w:p w14:paraId="5EE7EF63" w14:textId="77777777" w:rsidR="004A1944" w:rsidRPr="004A1944" w:rsidRDefault="004A1944" w:rsidP="004A1944">
      <w:pPr>
        <w:autoSpaceDE w:val="0"/>
        <w:autoSpaceDN w:val="0"/>
        <w:adjustRightInd w:val="0"/>
        <w:spacing w:after="0"/>
        <w:rPr>
          <w:rFonts w:ascii="Courier New" w:hAnsi="Courier New" w:cs="Courier New"/>
          <w:sz w:val="20"/>
          <w:szCs w:val="20"/>
          <w:rPrChange w:id="109" w:author="Robert Bierman" w:date="2013-05-07T14:54:00Z">
            <w:rPr>
              <w:rFonts w:ascii="Courier New" w:hAnsi="Courier New" w:cs="Courier New"/>
            </w:rPr>
          </w:rPrChange>
        </w:rPr>
      </w:pPr>
      <w:r w:rsidRPr="004A1944">
        <w:rPr>
          <w:rFonts w:ascii="Courier New" w:hAnsi="Courier New" w:cs="Courier New"/>
          <w:sz w:val="20"/>
          <w:szCs w:val="20"/>
          <w:rPrChange w:id="110" w:author="Robert Bierman" w:date="2013-05-07T14:54:00Z">
            <w:rPr>
              <w:rFonts w:ascii="Courier New" w:hAnsi="Courier New" w:cs="Courier New"/>
            </w:rPr>
          </w:rPrChange>
        </w:rPr>
        <w:t xml:space="preserve">  </w:t>
      </w:r>
      <w:r w:rsidRPr="004A1944">
        <w:rPr>
          <w:rFonts w:ascii="Courier New" w:hAnsi="Courier New" w:cs="Courier New"/>
          <w:sz w:val="20"/>
          <w:szCs w:val="20"/>
          <w:rPrChange w:id="111" w:author="Robert Bierman" w:date="2013-05-07T14:54:00Z">
            <w:rPr>
              <w:rFonts w:ascii="Courier New" w:hAnsi="Courier New" w:cs="Courier New"/>
            </w:rPr>
          </w:rPrChange>
        </w:rPr>
        <w:tab/>
        <w:t xml:space="preserve">-&gt; SE ‘&lt;=‘ SE   </w:t>
      </w:r>
      <w:r w:rsidRPr="004A1944">
        <w:rPr>
          <w:rFonts w:ascii="Courier New" w:hAnsi="Courier New" w:cs="Courier New"/>
          <w:sz w:val="20"/>
          <w:szCs w:val="20"/>
          <w:rPrChange w:id="112" w:author="Robert Bierman" w:date="2013-05-07T14:54:00Z">
            <w:rPr>
              <w:rFonts w:ascii="Courier New" w:hAnsi="Courier New" w:cs="Courier New"/>
            </w:rPr>
          </w:rPrChange>
        </w:rPr>
        <w:tab/>
        <w:t>==&gt; &lt;=</w:t>
      </w:r>
    </w:p>
    <w:p w14:paraId="02D79BD5" w14:textId="77777777" w:rsidR="004A1944" w:rsidRPr="004A1944" w:rsidRDefault="004A1944" w:rsidP="004A1944">
      <w:pPr>
        <w:autoSpaceDE w:val="0"/>
        <w:autoSpaceDN w:val="0"/>
        <w:adjustRightInd w:val="0"/>
        <w:spacing w:after="0"/>
        <w:rPr>
          <w:rFonts w:ascii="Courier New" w:hAnsi="Courier New" w:cs="Courier New"/>
          <w:sz w:val="20"/>
          <w:szCs w:val="20"/>
          <w:rPrChange w:id="113" w:author="Robert Bierman" w:date="2013-05-07T14:54:00Z">
            <w:rPr>
              <w:rFonts w:ascii="Courier New" w:hAnsi="Courier New" w:cs="Courier New"/>
            </w:rPr>
          </w:rPrChange>
        </w:rPr>
      </w:pPr>
      <w:r w:rsidRPr="004A1944">
        <w:rPr>
          <w:rFonts w:ascii="Courier New" w:hAnsi="Courier New" w:cs="Courier New"/>
          <w:sz w:val="20"/>
          <w:szCs w:val="20"/>
          <w:rPrChange w:id="114" w:author="Robert Bierman" w:date="2013-05-07T14:54:00Z">
            <w:rPr>
              <w:rFonts w:ascii="Courier New" w:hAnsi="Courier New" w:cs="Courier New"/>
            </w:rPr>
          </w:rPrChange>
        </w:rPr>
        <w:t xml:space="preserve"> </w:t>
      </w:r>
    </w:p>
    <w:p w14:paraId="2481FF51" w14:textId="77777777" w:rsidR="004A1944" w:rsidRPr="004A1944" w:rsidRDefault="004A1944" w:rsidP="004A1944">
      <w:pPr>
        <w:autoSpaceDE w:val="0"/>
        <w:autoSpaceDN w:val="0"/>
        <w:adjustRightInd w:val="0"/>
        <w:spacing w:after="0"/>
        <w:rPr>
          <w:rFonts w:ascii="Courier New" w:hAnsi="Courier New" w:cs="Courier New"/>
          <w:sz w:val="20"/>
          <w:szCs w:val="20"/>
          <w:rPrChange w:id="115" w:author="Robert Bierman" w:date="2013-05-07T14:54:00Z">
            <w:rPr>
              <w:rFonts w:ascii="Courier New" w:hAnsi="Courier New" w:cs="Courier New"/>
            </w:rPr>
          </w:rPrChange>
        </w:rPr>
      </w:pPr>
      <w:r w:rsidRPr="004A1944">
        <w:rPr>
          <w:rFonts w:ascii="Courier New" w:hAnsi="Courier New" w:cs="Courier New"/>
          <w:sz w:val="20"/>
          <w:szCs w:val="20"/>
          <w:rPrChange w:id="116" w:author="Robert Bierman" w:date="2013-05-07T14:54:00Z">
            <w:rPr>
              <w:rFonts w:ascii="Courier New" w:hAnsi="Courier New" w:cs="Courier New"/>
            </w:rPr>
          </w:rPrChange>
        </w:rPr>
        <w:t xml:space="preserve">  SE </w:t>
      </w:r>
      <w:r w:rsidRPr="004A1944">
        <w:rPr>
          <w:rFonts w:ascii="Courier New" w:hAnsi="Courier New" w:cs="Courier New"/>
          <w:sz w:val="20"/>
          <w:szCs w:val="20"/>
          <w:rPrChange w:id="117" w:author="Robert Bierman" w:date="2013-05-07T14:54:00Z">
            <w:rPr>
              <w:rFonts w:ascii="Courier New" w:hAnsi="Courier New" w:cs="Courier New"/>
            </w:rPr>
          </w:rPrChange>
        </w:rPr>
        <w:tab/>
        <w:t>-&gt;  T</w:t>
      </w:r>
    </w:p>
    <w:p w14:paraId="2A2C7E1A" w14:textId="77777777" w:rsidR="004A1944" w:rsidRPr="004A1944" w:rsidRDefault="004A1944" w:rsidP="004A1944">
      <w:pPr>
        <w:autoSpaceDE w:val="0"/>
        <w:autoSpaceDN w:val="0"/>
        <w:adjustRightInd w:val="0"/>
        <w:spacing w:after="0"/>
        <w:rPr>
          <w:rFonts w:ascii="Courier New" w:hAnsi="Courier New" w:cs="Courier New"/>
          <w:sz w:val="20"/>
          <w:szCs w:val="20"/>
          <w:rPrChange w:id="118" w:author="Robert Bierman" w:date="2013-05-07T14:54:00Z">
            <w:rPr>
              <w:rFonts w:ascii="Courier New" w:hAnsi="Courier New" w:cs="Courier New"/>
            </w:rPr>
          </w:rPrChange>
        </w:rPr>
      </w:pPr>
      <w:r w:rsidRPr="004A1944">
        <w:rPr>
          <w:rFonts w:ascii="Courier New" w:hAnsi="Courier New" w:cs="Courier New"/>
          <w:sz w:val="20"/>
          <w:szCs w:val="20"/>
          <w:rPrChange w:id="119" w:author="Robert Bierman" w:date="2013-05-07T14:54:00Z">
            <w:rPr>
              <w:rFonts w:ascii="Courier New" w:hAnsi="Courier New" w:cs="Courier New"/>
            </w:rPr>
          </w:rPrChange>
        </w:rPr>
        <w:t xml:space="preserve">  </w:t>
      </w:r>
      <w:r w:rsidRPr="004A1944">
        <w:rPr>
          <w:rFonts w:ascii="Courier New" w:hAnsi="Courier New" w:cs="Courier New"/>
          <w:sz w:val="20"/>
          <w:szCs w:val="20"/>
          <w:rPrChange w:id="120" w:author="Robert Bierman" w:date="2013-05-07T14:54:00Z">
            <w:rPr>
              <w:rFonts w:ascii="Courier New" w:hAnsi="Courier New" w:cs="Courier New"/>
            </w:rPr>
          </w:rPrChange>
        </w:rPr>
        <w:tab/>
        <w:t xml:space="preserve">-&gt;  SE ‘+’ T  </w:t>
      </w:r>
      <w:r w:rsidRPr="004A1944">
        <w:rPr>
          <w:rFonts w:ascii="Courier New" w:hAnsi="Courier New" w:cs="Courier New"/>
          <w:sz w:val="20"/>
          <w:szCs w:val="20"/>
          <w:rPrChange w:id="121" w:author="Robert Bierman" w:date="2013-05-07T14:54:00Z">
            <w:rPr>
              <w:rFonts w:ascii="Courier New" w:hAnsi="Courier New" w:cs="Courier New"/>
            </w:rPr>
          </w:rPrChange>
        </w:rPr>
        <w:tab/>
        <w:t>==&gt; +</w:t>
      </w:r>
    </w:p>
    <w:p w14:paraId="07EE745B" w14:textId="77777777" w:rsidR="004A1944" w:rsidRPr="004A1944" w:rsidRDefault="004A1944" w:rsidP="004A1944">
      <w:pPr>
        <w:autoSpaceDE w:val="0"/>
        <w:autoSpaceDN w:val="0"/>
        <w:adjustRightInd w:val="0"/>
        <w:spacing w:after="0"/>
        <w:rPr>
          <w:rFonts w:ascii="Courier New" w:hAnsi="Courier New" w:cs="Courier New"/>
          <w:sz w:val="20"/>
          <w:szCs w:val="20"/>
          <w:rPrChange w:id="122" w:author="Robert Bierman" w:date="2013-05-07T14:54:00Z">
            <w:rPr>
              <w:rFonts w:ascii="Courier New" w:hAnsi="Courier New" w:cs="Courier New"/>
            </w:rPr>
          </w:rPrChange>
        </w:rPr>
      </w:pPr>
      <w:r w:rsidRPr="004A1944">
        <w:rPr>
          <w:rFonts w:ascii="Courier New" w:hAnsi="Courier New" w:cs="Courier New"/>
          <w:sz w:val="20"/>
          <w:szCs w:val="20"/>
          <w:rPrChange w:id="123" w:author="Robert Bierman" w:date="2013-05-07T14:54:00Z">
            <w:rPr>
              <w:rFonts w:ascii="Courier New" w:hAnsi="Courier New" w:cs="Courier New"/>
            </w:rPr>
          </w:rPrChange>
        </w:rPr>
        <w:t xml:space="preserve">  </w:t>
      </w:r>
      <w:r w:rsidRPr="004A1944">
        <w:rPr>
          <w:rFonts w:ascii="Courier New" w:hAnsi="Courier New" w:cs="Courier New"/>
          <w:sz w:val="20"/>
          <w:szCs w:val="20"/>
          <w:rPrChange w:id="124" w:author="Robert Bierman" w:date="2013-05-07T14:54:00Z">
            <w:rPr>
              <w:rFonts w:ascii="Courier New" w:hAnsi="Courier New" w:cs="Courier New"/>
            </w:rPr>
          </w:rPrChange>
        </w:rPr>
        <w:tab/>
        <w:t xml:space="preserve">-&gt;  SE ‘-’ T  </w:t>
      </w:r>
      <w:r w:rsidRPr="004A1944">
        <w:rPr>
          <w:rFonts w:ascii="Courier New" w:hAnsi="Courier New" w:cs="Courier New"/>
          <w:sz w:val="20"/>
          <w:szCs w:val="20"/>
          <w:rPrChange w:id="125" w:author="Robert Bierman" w:date="2013-05-07T14:54:00Z">
            <w:rPr>
              <w:rFonts w:ascii="Courier New" w:hAnsi="Courier New" w:cs="Courier New"/>
            </w:rPr>
          </w:rPrChange>
        </w:rPr>
        <w:tab/>
        <w:t>==&gt; -</w:t>
      </w:r>
    </w:p>
    <w:p w14:paraId="61F2706B" w14:textId="77777777" w:rsidR="004A1944" w:rsidRPr="004A1944" w:rsidRDefault="004A1944" w:rsidP="004A1944">
      <w:pPr>
        <w:autoSpaceDE w:val="0"/>
        <w:autoSpaceDN w:val="0"/>
        <w:adjustRightInd w:val="0"/>
        <w:spacing w:after="0"/>
        <w:rPr>
          <w:rFonts w:ascii="Courier New" w:hAnsi="Courier New" w:cs="Courier New"/>
          <w:sz w:val="20"/>
          <w:szCs w:val="20"/>
          <w:rPrChange w:id="126" w:author="Robert Bierman" w:date="2013-05-07T14:54:00Z">
            <w:rPr>
              <w:rFonts w:ascii="Courier New" w:hAnsi="Courier New" w:cs="Courier New"/>
            </w:rPr>
          </w:rPrChange>
        </w:rPr>
      </w:pPr>
      <w:r w:rsidRPr="004A1944">
        <w:rPr>
          <w:rFonts w:ascii="Courier New" w:hAnsi="Courier New" w:cs="Courier New"/>
          <w:sz w:val="20"/>
          <w:szCs w:val="20"/>
          <w:rPrChange w:id="127" w:author="Robert Bierman" w:date="2013-05-07T14:54:00Z">
            <w:rPr>
              <w:rFonts w:ascii="Courier New" w:hAnsi="Courier New" w:cs="Courier New"/>
            </w:rPr>
          </w:rPrChange>
        </w:rPr>
        <w:t xml:space="preserve">  </w:t>
      </w:r>
      <w:r w:rsidRPr="004A1944">
        <w:rPr>
          <w:rFonts w:ascii="Courier New" w:hAnsi="Courier New" w:cs="Courier New"/>
          <w:sz w:val="20"/>
          <w:szCs w:val="20"/>
          <w:rPrChange w:id="128" w:author="Robert Bierman" w:date="2013-05-07T14:54:00Z">
            <w:rPr>
              <w:rFonts w:ascii="Courier New" w:hAnsi="Courier New" w:cs="Courier New"/>
            </w:rPr>
          </w:rPrChange>
        </w:rPr>
        <w:tab/>
        <w:t xml:space="preserve">-&gt;  SE ‘|’ T  </w:t>
      </w:r>
      <w:r w:rsidRPr="004A1944">
        <w:rPr>
          <w:rFonts w:ascii="Courier New" w:hAnsi="Courier New" w:cs="Courier New"/>
          <w:sz w:val="20"/>
          <w:szCs w:val="20"/>
          <w:rPrChange w:id="129" w:author="Robert Bierman" w:date="2013-05-07T14:54:00Z">
            <w:rPr>
              <w:rFonts w:ascii="Courier New" w:hAnsi="Courier New" w:cs="Courier New"/>
            </w:rPr>
          </w:rPrChange>
        </w:rPr>
        <w:tab/>
        <w:t>==&gt; or</w:t>
      </w:r>
    </w:p>
    <w:p w14:paraId="2CCF9CE7" w14:textId="77777777" w:rsidR="004A1944" w:rsidRPr="004A1944" w:rsidRDefault="004A1944" w:rsidP="004A1944">
      <w:pPr>
        <w:autoSpaceDE w:val="0"/>
        <w:autoSpaceDN w:val="0"/>
        <w:adjustRightInd w:val="0"/>
        <w:spacing w:after="0"/>
        <w:rPr>
          <w:rFonts w:ascii="Courier New" w:hAnsi="Courier New" w:cs="Courier New"/>
          <w:sz w:val="20"/>
          <w:szCs w:val="20"/>
          <w:rPrChange w:id="130" w:author="Robert Bierman" w:date="2013-05-07T14:54:00Z">
            <w:rPr>
              <w:rFonts w:ascii="Courier New" w:hAnsi="Courier New" w:cs="Courier New"/>
            </w:rPr>
          </w:rPrChange>
        </w:rPr>
      </w:pPr>
      <w:r w:rsidRPr="004A1944">
        <w:rPr>
          <w:rFonts w:ascii="Courier New" w:hAnsi="Courier New" w:cs="Courier New"/>
          <w:sz w:val="20"/>
          <w:szCs w:val="20"/>
          <w:rPrChange w:id="131" w:author="Robert Bierman" w:date="2013-05-07T14:54:00Z">
            <w:rPr>
              <w:rFonts w:ascii="Courier New" w:hAnsi="Courier New" w:cs="Courier New"/>
            </w:rPr>
          </w:rPrChange>
        </w:rPr>
        <w:t xml:space="preserve"> </w:t>
      </w:r>
    </w:p>
    <w:p w14:paraId="33C31034" w14:textId="77777777" w:rsidR="004A1944" w:rsidRPr="004A1944" w:rsidRDefault="004A1944" w:rsidP="004A1944">
      <w:pPr>
        <w:autoSpaceDE w:val="0"/>
        <w:autoSpaceDN w:val="0"/>
        <w:adjustRightInd w:val="0"/>
        <w:spacing w:after="0"/>
        <w:rPr>
          <w:rFonts w:ascii="Courier New" w:hAnsi="Courier New" w:cs="Courier New"/>
          <w:sz w:val="20"/>
          <w:szCs w:val="20"/>
          <w:rPrChange w:id="132" w:author="Robert Bierman" w:date="2013-05-07T14:54:00Z">
            <w:rPr>
              <w:rFonts w:ascii="Courier New" w:hAnsi="Courier New" w:cs="Courier New"/>
            </w:rPr>
          </w:rPrChange>
        </w:rPr>
      </w:pPr>
      <w:r w:rsidRPr="004A1944">
        <w:rPr>
          <w:rFonts w:ascii="Courier New" w:hAnsi="Courier New" w:cs="Courier New"/>
          <w:sz w:val="20"/>
          <w:szCs w:val="20"/>
          <w:rPrChange w:id="133" w:author="Robert Bierman" w:date="2013-05-07T14:54:00Z">
            <w:rPr>
              <w:rFonts w:ascii="Courier New" w:hAnsi="Courier New" w:cs="Courier New"/>
            </w:rPr>
          </w:rPrChange>
        </w:rPr>
        <w:t xml:space="preserve">  T  </w:t>
      </w:r>
      <w:r w:rsidRPr="004A1944">
        <w:rPr>
          <w:rFonts w:ascii="Courier New" w:hAnsi="Courier New" w:cs="Courier New"/>
          <w:sz w:val="20"/>
          <w:szCs w:val="20"/>
          <w:rPrChange w:id="134" w:author="Robert Bierman" w:date="2013-05-07T14:54:00Z">
            <w:rPr>
              <w:rFonts w:ascii="Courier New" w:hAnsi="Courier New" w:cs="Courier New"/>
            </w:rPr>
          </w:rPrChange>
        </w:rPr>
        <w:tab/>
        <w:t>-&gt; TT</w:t>
      </w:r>
    </w:p>
    <w:p w14:paraId="5D515CE7" w14:textId="77777777" w:rsidR="004A1944" w:rsidRPr="004A1944" w:rsidRDefault="004A1944" w:rsidP="004A1944">
      <w:pPr>
        <w:autoSpaceDE w:val="0"/>
        <w:autoSpaceDN w:val="0"/>
        <w:adjustRightInd w:val="0"/>
        <w:spacing w:after="0"/>
        <w:rPr>
          <w:rFonts w:ascii="Courier New" w:hAnsi="Courier New" w:cs="Courier New"/>
          <w:sz w:val="20"/>
          <w:szCs w:val="20"/>
          <w:rPrChange w:id="135" w:author="Robert Bierman" w:date="2013-05-07T14:54:00Z">
            <w:rPr>
              <w:rFonts w:ascii="Courier New" w:hAnsi="Courier New" w:cs="Courier New"/>
            </w:rPr>
          </w:rPrChange>
        </w:rPr>
      </w:pPr>
      <w:r w:rsidRPr="004A1944">
        <w:rPr>
          <w:rFonts w:ascii="Courier New" w:hAnsi="Courier New" w:cs="Courier New"/>
          <w:sz w:val="20"/>
          <w:szCs w:val="20"/>
          <w:rPrChange w:id="136" w:author="Robert Bierman" w:date="2013-05-07T14:54:00Z">
            <w:rPr>
              <w:rFonts w:ascii="Courier New" w:hAnsi="Courier New" w:cs="Courier New"/>
            </w:rPr>
          </w:rPrChange>
        </w:rPr>
        <w:t xml:space="preserve">  </w:t>
      </w:r>
      <w:r w:rsidRPr="004A1944">
        <w:rPr>
          <w:rFonts w:ascii="Courier New" w:hAnsi="Courier New" w:cs="Courier New"/>
          <w:sz w:val="20"/>
          <w:szCs w:val="20"/>
          <w:rPrChange w:id="137" w:author="Robert Bierman" w:date="2013-05-07T14:54:00Z">
            <w:rPr>
              <w:rFonts w:ascii="Courier New" w:hAnsi="Courier New" w:cs="Courier New"/>
            </w:rPr>
          </w:rPrChange>
        </w:rPr>
        <w:tab/>
        <w:t xml:space="preserve">-&gt; T ‘*‘ F  </w:t>
      </w:r>
      <w:r w:rsidRPr="004A1944">
        <w:rPr>
          <w:rFonts w:ascii="Courier New" w:hAnsi="Courier New" w:cs="Courier New"/>
          <w:sz w:val="20"/>
          <w:szCs w:val="20"/>
          <w:rPrChange w:id="138" w:author="Robert Bierman" w:date="2013-05-07T14:54:00Z">
            <w:rPr>
              <w:rFonts w:ascii="Courier New" w:hAnsi="Courier New" w:cs="Courier New"/>
            </w:rPr>
          </w:rPrChange>
        </w:rPr>
        <w:tab/>
        <w:t>==&gt; *</w:t>
      </w:r>
    </w:p>
    <w:p w14:paraId="1565E4BC" w14:textId="77777777" w:rsidR="004A1944" w:rsidRPr="004A1944" w:rsidRDefault="004A1944" w:rsidP="004A1944">
      <w:pPr>
        <w:autoSpaceDE w:val="0"/>
        <w:autoSpaceDN w:val="0"/>
        <w:adjustRightInd w:val="0"/>
        <w:spacing w:after="0"/>
        <w:rPr>
          <w:rFonts w:ascii="Courier New" w:hAnsi="Courier New" w:cs="Courier New"/>
          <w:sz w:val="20"/>
          <w:szCs w:val="20"/>
          <w:rPrChange w:id="139" w:author="Robert Bierman" w:date="2013-05-07T14:54:00Z">
            <w:rPr>
              <w:rFonts w:ascii="Courier New" w:hAnsi="Courier New" w:cs="Courier New"/>
            </w:rPr>
          </w:rPrChange>
        </w:rPr>
      </w:pPr>
      <w:r w:rsidRPr="004A1944">
        <w:rPr>
          <w:rFonts w:ascii="Courier New" w:hAnsi="Courier New" w:cs="Courier New"/>
          <w:sz w:val="20"/>
          <w:szCs w:val="20"/>
          <w:rPrChange w:id="140" w:author="Robert Bierman" w:date="2013-05-07T14:54:00Z">
            <w:rPr>
              <w:rFonts w:ascii="Courier New" w:hAnsi="Courier New" w:cs="Courier New"/>
            </w:rPr>
          </w:rPrChange>
        </w:rPr>
        <w:t xml:space="preserve">  </w:t>
      </w:r>
      <w:r w:rsidRPr="004A1944">
        <w:rPr>
          <w:rFonts w:ascii="Courier New" w:hAnsi="Courier New" w:cs="Courier New"/>
          <w:sz w:val="20"/>
          <w:szCs w:val="20"/>
          <w:rPrChange w:id="141" w:author="Robert Bierman" w:date="2013-05-07T14:54:00Z">
            <w:rPr>
              <w:rFonts w:ascii="Courier New" w:hAnsi="Courier New" w:cs="Courier New"/>
            </w:rPr>
          </w:rPrChange>
        </w:rPr>
        <w:tab/>
        <w:t xml:space="preserve">-&gt; T ‘/’ F  </w:t>
      </w:r>
      <w:r w:rsidRPr="004A1944">
        <w:rPr>
          <w:rFonts w:ascii="Courier New" w:hAnsi="Courier New" w:cs="Courier New"/>
          <w:sz w:val="20"/>
          <w:szCs w:val="20"/>
          <w:rPrChange w:id="142" w:author="Robert Bierman" w:date="2013-05-07T14:54:00Z">
            <w:rPr>
              <w:rFonts w:ascii="Courier New" w:hAnsi="Courier New" w:cs="Courier New"/>
            </w:rPr>
          </w:rPrChange>
        </w:rPr>
        <w:tab/>
        <w:t>==&gt; /</w:t>
      </w:r>
    </w:p>
    <w:p w14:paraId="0104B979" w14:textId="77777777" w:rsidR="004A1944" w:rsidRPr="004A1944" w:rsidRDefault="004A1944" w:rsidP="004A1944">
      <w:pPr>
        <w:autoSpaceDE w:val="0"/>
        <w:autoSpaceDN w:val="0"/>
        <w:adjustRightInd w:val="0"/>
        <w:spacing w:after="0"/>
        <w:rPr>
          <w:rFonts w:ascii="Courier New" w:hAnsi="Courier New" w:cs="Courier New"/>
          <w:sz w:val="20"/>
          <w:szCs w:val="20"/>
          <w:rPrChange w:id="143" w:author="Robert Bierman" w:date="2013-05-07T14:54:00Z">
            <w:rPr>
              <w:rFonts w:ascii="Courier New" w:hAnsi="Courier New" w:cs="Courier New"/>
            </w:rPr>
          </w:rPrChange>
        </w:rPr>
      </w:pPr>
      <w:r w:rsidRPr="004A1944">
        <w:rPr>
          <w:rFonts w:ascii="Courier New" w:hAnsi="Courier New" w:cs="Courier New"/>
          <w:sz w:val="20"/>
          <w:szCs w:val="20"/>
          <w:rPrChange w:id="144" w:author="Robert Bierman" w:date="2013-05-07T14:54:00Z">
            <w:rPr>
              <w:rFonts w:ascii="Courier New" w:hAnsi="Courier New" w:cs="Courier New"/>
            </w:rPr>
          </w:rPrChange>
        </w:rPr>
        <w:t xml:space="preserve">  </w:t>
      </w:r>
      <w:r w:rsidRPr="004A1944">
        <w:rPr>
          <w:rFonts w:ascii="Courier New" w:hAnsi="Courier New" w:cs="Courier New"/>
          <w:sz w:val="20"/>
          <w:szCs w:val="20"/>
          <w:rPrChange w:id="145" w:author="Robert Bierman" w:date="2013-05-07T14:54:00Z">
            <w:rPr>
              <w:rFonts w:ascii="Courier New" w:hAnsi="Courier New" w:cs="Courier New"/>
            </w:rPr>
          </w:rPrChange>
        </w:rPr>
        <w:tab/>
        <w:t xml:space="preserve">-&gt; T ‘&amp;’ F  </w:t>
      </w:r>
      <w:r w:rsidRPr="004A1944">
        <w:rPr>
          <w:rFonts w:ascii="Courier New" w:hAnsi="Courier New" w:cs="Courier New"/>
          <w:sz w:val="20"/>
          <w:szCs w:val="20"/>
          <w:rPrChange w:id="146" w:author="Robert Bierman" w:date="2013-05-07T14:54:00Z">
            <w:rPr>
              <w:rFonts w:ascii="Courier New" w:hAnsi="Courier New" w:cs="Courier New"/>
            </w:rPr>
          </w:rPrChange>
        </w:rPr>
        <w:tab/>
        <w:t>==&gt; and</w:t>
      </w:r>
    </w:p>
    <w:p w14:paraId="2D4BFAC6" w14:textId="77777777" w:rsidR="004A1944" w:rsidRPr="004A1944" w:rsidRDefault="004A1944" w:rsidP="004A1944">
      <w:pPr>
        <w:autoSpaceDE w:val="0"/>
        <w:autoSpaceDN w:val="0"/>
        <w:adjustRightInd w:val="0"/>
        <w:spacing w:after="0"/>
        <w:rPr>
          <w:rFonts w:ascii="Courier New" w:hAnsi="Courier New" w:cs="Courier New"/>
          <w:sz w:val="20"/>
          <w:szCs w:val="20"/>
          <w:rPrChange w:id="147" w:author="Robert Bierman" w:date="2013-05-07T14:54:00Z">
            <w:rPr>
              <w:rFonts w:ascii="Courier New" w:hAnsi="Courier New" w:cs="Courier New"/>
            </w:rPr>
          </w:rPrChange>
        </w:rPr>
      </w:pPr>
      <w:r w:rsidRPr="004A1944">
        <w:rPr>
          <w:rFonts w:ascii="Courier New" w:hAnsi="Courier New" w:cs="Courier New"/>
          <w:sz w:val="20"/>
          <w:szCs w:val="20"/>
          <w:rPrChange w:id="148" w:author="Robert Bierman" w:date="2013-05-07T14:54:00Z">
            <w:rPr>
              <w:rFonts w:ascii="Courier New" w:hAnsi="Courier New" w:cs="Courier New"/>
            </w:rPr>
          </w:rPrChange>
        </w:rPr>
        <w:t xml:space="preserve"> </w:t>
      </w:r>
    </w:p>
    <w:p w14:paraId="56E05106" w14:textId="77777777" w:rsidR="004A1944" w:rsidRPr="004A1944" w:rsidRDefault="004A1944" w:rsidP="004A1944">
      <w:pPr>
        <w:autoSpaceDE w:val="0"/>
        <w:autoSpaceDN w:val="0"/>
        <w:adjustRightInd w:val="0"/>
        <w:spacing w:after="0"/>
        <w:rPr>
          <w:rFonts w:ascii="Courier New" w:hAnsi="Courier New" w:cs="Courier New"/>
          <w:sz w:val="20"/>
          <w:szCs w:val="20"/>
          <w:rPrChange w:id="149" w:author="Robert Bierman" w:date="2013-05-07T14:54:00Z">
            <w:rPr>
              <w:rFonts w:ascii="Courier New" w:hAnsi="Courier New" w:cs="Courier New"/>
            </w:rPr>
          </w:rPrChange>
        </w:rPr>
      </w:pPr>
      <w:r w:rsidRPr="004A1944">
        <w:rPr>
          <w:rFonts w:ascii="Courier New" w:hAnsi="Courier New" w:cs="Courier New"/>
          <w:sz w:val="20"/>
          <w:szCs w:val="20"/>
          <w:rPrChange w:id="150" w:author="Robert Bierman" w:date="2013-05-07T14:54:00Z">
            <w:rPr>
              <w:rFonts w:ascii="Courier New" w:hAnsi="Courier New" w:cs="Courier New"/>
            </w:rPr>
          </w:rPrChange>
        </w:rPr>
        <w:t xml:space="preserve">  TT </w:t>
      </w:r>
      <w:r w:rsidRPr="004A1944">
        <w:rPr>
          <w:rFonts w:ascii="Courier New" w:hAnsi="Courier New" w:cs="Courier New"/>
          <w:sz w:val="20"/>
          <w:szCs w:val="20"/>
          <w:rPrChange w:id="151" w:author="Robert Bierman" w:date="2013-05-07T14:54:00Z">
            <w:rPr>
              <w:rFonts w:ascii="Courier New" w:hAnsi="Courier New" w:cs="Courier New"/>
            </w:rPr>
          </w:rPrChange>
        </w:rPr>
        <w:tab/>
        <w:t>-&gt; F</w:t>
      </w:r>
    </w:p>
    <w:p w14:paraId="76914960" w14:textId="77777777" w:rsidR="004A1944" w:rsidRPr="004A1944" w:rsidRDefault="004A1944" w:rsidP="004A1944">
      <w:pPr>
        <w:autoSpaceDE w:val="0"/>
        <w:autoSpaceDN w:val="0"/>
        <w:adjustRightInd w:val="0"/>
        <w:spacing w:after="0"/>
        <w:rPr>
          <w:rFonts w:ascii="Courier New" w:hAnsi="Courier New" w:cs="Courier New"/>
          <w:sz w:val="20"/>
          <w:szCs w:val="20"/>
          <w:rPrChange w:id="152" w:author="Robert Bierman" w:date="2013-05-07T14:54:00Z">
            <w:rPr>
              <w:rFonts w:ascii="Courier New" w:hAnsi="Courier New" w:cs="Courier New"/>
            </w:rPr>
          </w:rPrChange>
        </w:rPr>
      </w:pPr>
      <w:r w:rsidRPr="004A1944">
        <w:rPr>
          <w:rFonts w:ascii="Courier New" w:hAnsi="Courier New" w:cs="Courier New"/>
          <w:sz w:val="20"/>
          <w:szCs w:val="20"/>
          <w:rPrChange w:id="153" w:author="Robert Bierman" w:date="2013-05-07T14:54:00Z">
            <w:rPr>
              <w:rFonts w:ascii="Courier New" w:hAnsi="Courier New" w:cs="Courier New"/>
            </w:rPr>
          </w:rPrChange>
        </w:rPr>
        <w:t xml:space="preserve">  </w:t>
      </w:r>
      <w:r w:rsidRPr="004A1944">
        <w:rPr>
          <w:rFonts w:ascii="Courier New" w:hAnsi="Courier New" w:cs="Courier New"/>
          <w:sz w:val="20"/>
          <w:szCs w:val="20"/>
          <w:rPrChange w:id="154" w:author="Robert Bierman" w:date="2013-05-07T14:54:00Z">
            <w:rPr>
              <w:rFonts w:ascii="Courier New" w:hAnsi="Courier New" w:cs="Courier New"/>
            </w:rPr>
          </w:rPrChange>
        </w:rPr>
        <w:tab/>
        <w:t xml:space="preserve">-&gt; TT ** F    </w:t>
      </w:r>
      <w:r w:rsidRPr="004A1944">
        <w:rPr>
          <w:rFonts w:ascii="Courier New" w:hAnsi="Courier New" w:cs="Courier New"/>
          <w:sz w:val="20"/>
          <w:szCs w:val="20"/>
          <w:rPrChange w:id="155" w:author="Robert Bierman" w:date="2013-05-07T14:54:00Z">
            <w:rPr>
              <w:rFonts w:ascii="Courier New" w:hAnsi="Courier New" w:cs="Courier New"/>
            </w:rPr>
          </w:rPrChange>
        </w:rPr>
        <w:tab/>
        <w:t>==&gt; **</w:t>
      </w:r>
    </w:p>
    <w:p w14:paraId="3EB8E980" w14:textId="77777777" w:rsidR="004A1944" w:rsidRPr="004A1944" w:rsidRDefault="004A1944" w:rsidP="004A1944">
      <w:pPr>
        <w:autoSpaceDE w:val="0"/>
        <w:autoSpaceDN w:val="0"/>
        <w:adjustRightInd w:val="0"/>
        <w:spacing w:after="0"/>
        <w:rPr>
          <w:rFonts w:ascii="Courier New" w:hAnsi="Courier New" w:cs="Courier New"/>
          <w:sz w:val="20"/>
          <w:szCs w:val="20"/>
          <w:rPrChange w:id="156" w:author="Robert Bierman" w:date="2013-05-07T14:54:00Z">
            <w:rPr>
              <w:rFonts w:ascii="Courier New" w:hAnsi="Courier New" w:cs="Courier New"/>
            </w:rPr>
          </w:rPrChange>
        </w:rPr>
      </w:pPr>
      <w:r w:rsidRPr="004A1944">
        <w:rPr>
          <w:rFonts w:ascii="Courier New" w:hAnsi="Courier New" w:cs="Courier New"/>
          <w:sz w:val="20"/>
          <w:szCs w:val="20"/>
          <w:rPrChange w:id="157" w:author="Robert Bierman" w:date="2013-05-07T14:54:00Z">
            <w:rPr>
              <w:rFonts w:ascii="Courier New" w:hAnsi="Courier New" w:cs="Courier New"/>
            </w:rPr>
          </w:rPrChange>
        </w:rPr>
        <w:t xml:space="preserve"> </w:t>
      </w:r>
    </w:p>
    <w:p w14:paraId="56E2B6A1" w14:textId="77777777" w:rsidR="004A1944" w:rsidRPr="004A1944" w:rsidRDefault="004A1944" w:rsidP="004A1944">
      <w:pPr>
        <w:autoSpaceDE w:val="0"/>
        <w:autoSpaceDN w:val="0"/>
        <w:adjustRightInd w:val="0"/>
        <w:spacing w:after="0"/>
        <w:rPr>
          <w:rFonts w:ascii="Courier New" w:hAnsi="Courier New" w:cs="Courier New"/>
          <w:sz w:val="20"/>
          <w:szCs w:val="20"/>
          <w:rPrChange w:id="158" w:author="Robert Bierman" w:date="2013-05-07T14:54:00Z">
            <w:rPr>
              <w:rFonts w:ascii="Courier New" w:hAnsi="Courier New" w:cs="Courier New"/>
            </w:rPr>
          </w:rPrChange>
        </w:rPr>
      </w:pPr>
      <w:r w:rsidRPr="004A1944">
        <w:rPr>
          <w:rFonts w:ascii="Courier New" w:hAnsi="Courier New" w:cs="Courier New"/>
          <w:sz w:val="20"/>
          <w:szCs w:val="20"/>
          <w:rPrChange w:id="159" w:author="Robert Bierman" w:date="2013-05-07T14:54:00Z">
            <w:rPr>
              <w:rFonts w:ascii="Courier New" w:hAnsi="Courier New" w:cs="Courier New"/>
            </w:rPr>
          </w:rPrChange>
        </w:rPr>
        <w:t xml:space="preserve">  F  </w:t>
      </w:r>
      <w:r w:rsidRPr="004A1944">
        <w:rPr>
          <w:rFonts w:ascii="Courier New" w:hAnsi="Courier New" w:cs="Courier New"/>
          <w:sz w:val="20"/>
          <w:szCs w:val="20"/>
          <w:rPrChange w:id="160" w:author="Robert Bierman" w:date="2013-05-07T14:54:00Z">
            <w:rPr>
              <w:rFonts w:ascii="Courier New" w:hAnsi="Courier New" w:cs="Courier New"/>
            </w:rPr>
          </w:rPrChange>
        </w:rPr>
        <w:tab/>
        <w:t>-&gt; ‘(‘ EE ‘)’</w:t>
      </w:r>
    </w:p>
    <w:p w14:paraId="5285243D" w14:textId="77777777" w:rsidR="004A1944" w:rsidRPr="004A1944" w:rsidRDefault="004A1944" w:rsidP="004A1944">
      <w:pPr>
        <w:autoSpaceDE w:val="0"/>
        <w:autoSpaceDN w:val="0"/>
        <w:adjustRightInd w:val="0"/>
        <w:spacing w:after="0"/>
        <w:rPr>
          <w:rFonts w:ascii="Courier New" w:hAnsi="Courier New" w:cs="Courier New"/>
          <w:sz w:val="20"/>
          <w:szCs w:val="20"/>
          <w:rPrChange w:id="161" w:author="Robert Bierman" w:date="2013-05-07T14:54:00Z">
            <w:rPr>
              <w:rFonts w:ascii="Courier New" w:hAnsi="Courier New" w:cs="Courier New"/>
            </w:rPr>
          </w:rPrChange>
        </w:rPr>
      </w:pPr>
      <w:r w:rsidRPr="004A1944">
        <w:rPr>
          <w:rFonts w:ascii="Courier New" w:hAnsi="Courier New" w:cs="Courier New"/>
          <w:sz w:val="20"/>
          <w:szCs w:val="20"/>
          <w:rPrChange w:id="162" w:author="Robert Bierman" w:date="2013-05-07T14:54:00Z">
            <w:rPr>
              <w:rFonts w:ascii="Courier New" w:hAnsi="Courier New" w:cs="Courier New"/>
            </w:rPr>
          </w:rPrChange>
        </w:rPr>
        <w:t xml:space="preserve">  </w:t>
      </w:r>
      <w:r w:rsidRPr="004A1944">
        <w:rPr>
          <w:rFonts w:ascii="Courier New" w:hAnsi="Courier New" w:cs="Courier New"/>
          <w:sz w:val="20"/>
          <w:szCs w:val="20"/>
          <w:rPrChange w:id="163" w:author="Robert Bierman" w:date="2013-05-07T14:54:00Z">
            <w:rPr>
              <w:rFonts w:ascii="Courier New" w:hAnsi="Courier New" w:cs="Courier New"/>
            </w:rPr>
          </w:rPrChange>
        </w:rPr>
        <w:tab/>
        <w:t xml:space="preserve">-&gt; IdMod </w:t>
      </w:r>
    </w:p>
    <w:p w14:paraId="58CC2BA0" w14:textId="77777777" w:rsidR="004A1944" w:rsidRPr="004A1944" w:rsidRDefault="004A1944" w:rsidP="004A1944">
      <w:pPr>
        <w:autoSpaceDE w:val="0"/>
        <w:autoSpaceDN w:val="0"/>
        <w:adjustRightInd w:val="0"/>
        <w:spacing w:after="0"/>
        <w:rPr>
          <w:rFonts w:ascii="Courier New" w:hAnsi="Courier New" w:cs="Courier New"/>
          <w:sz w:val="20"/>
          <w:szCs w:val="20"/>
          <w:rPrChange w:id="164" w:author="Robert Bierman" w:date="2013-05-07T14:54:00Z">
            <w:rPr>
              <w:rFonts w:ascii="Courier New" w:hAnsi="Courier New" w:cs="Courier New"/>
            </w:rPr>
          </w:rPrChange>
        </w:rPr>
      </w:pPr>
      <w:r w:rsidRPr="004A1944">
        <w:rPr>
          <w:rFonts w:ascii="Courier New" w:hAnsi="Courier New" w:cs="Courier New"/>
          <w:sz w:val="20"/>
          <w:szCs w:val="20"/>
          <w:rPrChange w:id="165" w:author="Robert Bierman" w:date="2013-05-07T14:54:00Z">
            <w:rPr>
              <w:rFonts w:ascii="Courier New" w:hAnsi="Courier New" w:cs="Courier New"/>
            </w:rPr>
          </w:rPrChange>
        </w:rPr>
        <w:t xml:space="preserve">  </w:t>
      </w:r>
      <w:r w:rsidRPr="004A1944">
        <w:rPr>
          <w:rFonts w:ascii="Courier New" w:hAnsi="Courier New" w:cs="Courier New"/>
          <w:sz w:val="20"/>
          <w:szCs w:val="20"/>
          <w:rPrChange w:id="166" w:author="Robert Bierman" w:date="2013-05-07T14:54:00Z">
            <w:rPr>
              <w:rFonts w:ascii="Courier New" w:hAnsi="Courier New" w:cs="Courier New"/>
            </w:rPr>
          </w:rPrChange>
        </w:rPr>
        <w:tab/>
        <w:t>-&gt; &lt;literal&gt;</w:t>
      </w:r>
    </w:p>
    <w:p w14:paraId="2BB26F72" w14:textId="77777777" w:rsidR="004A1944" w:rsidRPr="004A1944" w:rsidRDefault="004A1944" w:rsidP="004A1944">
      <w:pPr>
        <w:autoSpaceDE w:val="0"/>
        <w:autoSpaceDN w:val="0"/>
        <w:adjustRightInd w:val="0"/>
        <w:spacing w:after="0"/>
        <w:rPr>
          <w:rFonts w:ascii="Courier New" w:hAnsi="Courier New" w:cs="Courier New"/>
          <w:sz w:val="20"/>
          <w:szCs w:val="20"/>
          <w:rPrChange w:id="167" w:author="Robert Bierman" w:date="2013-05-07T14:54:00Z">
            <w:rPr>
              <w:rFonts w:ascii="Courier New" w:hAnsi="Courier New" w:cs="Courier New"/>
            </w:rPr>
          </w:rPrChange>
        </w:rPr>
      </w:pPr>
      <w:r w:rsidRPr="004A1944">
        <w:rPr>
          <w:rFonts w:ascii="Courier New" w:hAnsi="Courier New" w:cs="Courier New"/>
          <w:sz w:val="20"/>
          <w:szCs w:val="20"/>
          <w:rPrChange w:id="168" w:author="Robert Bierman" w:date="2013-05-07T14:54:00Z">
            <w:rPr>
              <w:rFonts w:ascii="Courier New" w:hAnsi="Courier New" w:cs="Courier New"/>
            </w:rPr>
          </w:rPrChange>
        </w:rPr>
        <w:t xml:space="preserve">  </w:t>
      </w:r>
      <w:r w:rsidRPr="004A1944">
        <w:rPr>
          <w:rFonts w:ascii="Courier New" w:hAnsi="Courier New" w:cs="Courier New"/>
          <w:sz w:val="20"/>
          <w:szCs w:val="20"/>
          <w:rPrChange w:id="169" w:author="Robert Bierman" w:date="2013-05-07T14:54:00Z">
            <w:rPr>
              <w:rFonts w:ascii="Courier New" w:hAnsi="Courier New" w:cs="Courier New"/>
            </w:rPr>
          </w:rPrChange>
        </w:rPr>
        <w:tab/>
        <w:t xml:space="preserve">-&gt; NAME '(' (EE list ',')? ')' </w:t>
      </w:r>
      <w:r w:rsidRPr="004A1944">
        <w:rPr>
          <w:rFonts w:ascii="Courier New" w:hAnsi="Courier New" w:cs="Courier New"/>
          <w:sz w:val="20"/>
          <w:szCs w:val="20"/>
          <w:rPrChange w:id="170" w:author="Robert Bierman" w:date="2013-05-07T14:54:00Z">
            <w:rPr>
              <w:rFonts w:ascii="Courier New" w:hAnsi="Courier New" w:cs="Courier New"/>
            </w:rPr>
          </w:rPrChange>
        </w:rPr>
        <w:tab/>
      </w:r>
      <w:r w:rsidRPr="004A1944">
        <w:rPr>
          <w:rFonts w:ascii="Courier New" w:hAnsi="Courier New" w:cs="Courier New"/>
          <w:sz w:val="20"/>
          <w:szCs w:val="20"/>
          <w:rPrChange w:id="171" w:author="Robert Bierman" w:date="2013-05-07T14:54:00Z">
            <w:rPr>
              <w:rFonts w:ascii="Courier New" w:hAnsi="Courier New" w:cs="Courier New"/>
            </w:rPr>
          </w:rPrChange>
        </w:rPr>
        <w:tab/>
        <w:t>==&gt; call</w:t>
      </w:r>
    </w:p>
    <w:p w14:paraId="776A257A" w14:textId="77777777" w:rsidR="004A1944" w:rsidRPr="004A1944" w:rsidRDefault="004A1944" w:rsidP="004A1944">
      <w:pPr>
        <w:autoSpaceDE w:val="0"/>
        <w:autoSpaceDN w:val="0"/>
        <w:adjustRightInd w:val="0"/>
        <w:spacing w:after="0"/>
        <w:rPr>
          <w:rFonts w:ascii="Courier New" w:hAnsi="Courier New" w:cs="Courier New"/>
          <w:sz w:val="20"/>
          <w:szCs w:val="20"/>
          <w:rPrChange w:id="172" w:author="Robert Bierman" w:date="2013-05-07T14:54:00Z">
            <w:rPr>
              <w:rFonts w:ascii="Courier New" w:hAnsi="Courier New" w:cs="Courier New"/>
            </w:rPr>
          </w:rPrChange>
        </w:rPr>
      </w:pPr>
      <w:r w:rsidRPr="004A1944">
        <w:rPr>
          <w:rFonts w:ascii="Courier New" w:hAnsi="Courier New" w:cs="Courier New"/>
          <w:sz w:val="20"/>
          <w:szCs w:val="20"/>
          <w:rPrChange w:id="173" w:author="Robert Bierman" w:date="2013-05-07T14:54:00Z">
            <w:rPr>
              <w:rFonts w:ascii="Courier New" w:hAnsi="Courier New" w:cs="Courier New"/>
            </w:rPr>
          </w:rPrChange>
        </w:rPr>
        <w:t xml:space="preserve">  </w:t>
      </w:r>
      <w:r w:rsidRPr="004A1944">
        <w:rPr>
          <w:rFonts w:ascii="Courier New" w:hAnsi="Courier New" w:cs="Courier New"/>
          <w:sz w:val="20"/>
          <w:szCs w:val="20"/>
          <w:rPrChange w:id="174" w:author="Robert Bierman" w:date="2013-05-07T14:54:00Z">
            <w:rPr>
              <w:rFonts w:ascii="Courier New" w:hAnsi="Courier New" w:cs="Courier New"/>
            </w:rPr>
          </w:rPrChange>
        </w:rPr>
        <w:tab/>
        <w:t>-&gt; Object '(' (NAME list ',')? ')'    ==&gt; ObjectDecl</w:t>
      </w:r>
    </w:p>
    <w:p w14:paraId="3E2CBAF2" w14:textId="77777777" w:rsidR="004A1944" w:rsidRPr="004A1944" w:rsidRDefault="004A1944" w:rsidP="004A1944">
      <w:pPr>
        <w:autoSpaceDE w:val="0"/>
        <w:autoSpaceDN w:val="0"/>
        <w:adjustRightInd w:val="0"/>
        <w:spacing w:after="0"/>
        <w:rPr>
          <w:rFonts w:ascii="Courier New" w:hAnsi="Courier New" w:cs="Courier New"/>
          <w:sz w:val="20"/>
          <w:szCs w:val="20"/>
          <w:rPrChange w:id="175" w:author="Robert Bierman" w:date="2013-05-07T14:54:00Z">
            <w:rPr>
              <w:rFonts w:ascii="Courier New" w:hAnsi="Courier New" w:cs="Courier New"/>
            </w:rPr>
          </w:rPrChange>
        </w:rPr>
      </w:pPr>
      <w:r w:rsidRPr="004A1944">
        <w:rPr>
          <w:rFonts w:ascii="Courier New" w:hAnsi="Courier New" w:cs="Courier New"/>
          <w:sz w:val="20"/>
          <w:szCs w:val="20"/>
          <w:rPrChange w:id="176" w:author="Robert Bierman" w:date="2013-05-07T14:54:00Z">
            <w:rPr>
              <w:rFonts w:ascii="Courier New" w:hAnsi="Courier New" w:cs="Courier New"/>
            </w:rPr>
          </w:rPrChange>
        </w:rPr>
        <w:t xml:space="preserve">  </w:t>
      </w:r>
      <w:r w:rsidRPr="004A1944">
        <w:rPr>
          <w:rFonts w:ascii="Courier New" w:hAnsi="Courier New" w:cs="Courier New"/>
          <w:sz w:val="20"/>
          <w:szCs w:val="20"/>
          <w:rPrChange w:id="177" w:author="Robert Bierman" w:date="2013-05-07T14:54:00Z">
            <w:rPr>
              <w:rFonts w:ascii="Courier New" w:hAnsi="Courier New" w:cs="Courier New"/>
            </w:rPr>
          </w:rPrChange>
        </w:rPr>
        <w:tab/>
        <w:t xml:space="preserve">-&gt; new NAME          </w:t>
      </w:r>
      <w:r w:rsidRPr="004A1944">
        <w:rPr>
          <w:rFonts w:ascii="Courier New" w:hAnsi="Courier New" w:cs="Courier New"/>
          <w:sz w:val="20"/>
          <w:szCs w:val="20"/>
          <w:rPrChange w:id="178" w:author="Robert Bierman" w:date="2013-05-07T14:54:00Z">
            <w:rPr>
              <w:rFonts w:ascii="Courier New" w:hAnsi="Courier New" w:cs="Courier New"/>
            </w:rPr>
          </w:rPrChange>
        </w:rPr>
        <w:tab/>
      </w:r>
      <w:r w:rsidRPr="004A1944">
        <w:rPr>
          <w:rFonts w:ascii="Courier New" w:hAnsi="Courier New" w:cs="Courier New"/>
          <w:sz w:val="20"/>
          <w:szCs w:val="20"/>
          <w:rPrChange w:id="179" w:author="Robert Bierman" w:date="2013-05-07T14:54:00Z">
            <w:rPr>
              <w:rFonts w:ascii="Courier New" w:hAnsi="Courier New" w:cs="Courier New"/>
            </w:rPr>
          </w:rPrChange>
        </w:rPr>
        <w:tab/>
      </w:r>
      <w:r w:rsidRPr="004A1944">
        <w:rPr>
          <w:rFonts w:ascii="Courier New" w:hAnsi="Courier New" w:cs="Courier New"/>
          <w:sz w:val="20"/>
          <w:szCs w:val="20"/>
          <w:rPrChange w:id="180" w:author="Robert Bierman" w:date="2013-05-07T14:54:00Z">
            <w:rPr>
              <w:rFonts w:ascii="Courier New" w:hAnsi="Courier New" w:cs="Courier New"/>
            </w:rPr>
          </w:rPrChange>
        </w:rPr>
        <w:tab/>
      </w:r>
      <w:r w:rsidRPr="004A1944">
        <w:rPr>
          <w:rFonts w:ascii="Courier New" w:hAnsi="Courier New" w:cs="Courier New"/>
          <w:sz w:val="20"/>
          <w:szCs w:val="20"/>
          <w:rPrChange w:id="181" w:author="Robert Bierman" w:date="2013-05-07T14:54:00Z">
            <w:rPr>
              <w:rFonts w:ascii="Courier New" w:hAnsi="Courier New" w:cs="Courier New"/>
            </w:rPr>
          </w:rPrChange>
        </w:rPr>
        <w:tab/>
        <w:t>==&gt; Object</w:t>
      </w:r>
    </w:p>
    <w:p w14:paraId="550CB90B" w14:textId="77777777" w:rsidR="004A1944" w:rsidRPr="004A1944" w:rsidRDefault="004A1944" w:rsidP="004A1944">
      <w:pPr>
        <w:autoSpaceDE w:val="0"/>
        <w:autoSpaceDN w:val="0"/>
        <w:adjustRightInd w:val="0"/>
        <w:spacing w:after="0"/>
        <w:rPr>
          <w:rFonts w:ascii="Courier New" w:hAnsi="Courier New" w:cs="Courier New"/>
          <w:sz w:val="20"/>
          <w:szCs w:val="20"/>
          <w:rPrChange w:id="182" w:author="Robert Bierman" w:date="2013-05-07T14:54:00Z">
            <w:rPr>
              <w:rFonts w:ascii="Courier New" w:hAnsi="Courier New" w:cs="Courier New"/>
            </w:rPr>
          </w:rPrChange>
        </w:rPr>
      </w:pPr>
      <w:r w:rsidRPr="004A1944">
        <w:rPr>
          <w:rFonts w:ascii="Courier New" w:hAnsi="Courier New" w:cs="Courier New"/>
          <w:sz w:val="20"/>
          <w:szCs w:val="20"/>
          <w:rPrChange w:id="183" w:author="Robert Bierman" w:date="2013-05-07T14:54:00Z">
            <w:rPr>
              <w:rFonts w:ascii="Courier New" w:hAnsi="Courier New" w:cs="Courier New"/>
            </w:rPr>
          </w:rPrChange>
        </w:rPr>
        <w:t xml:space="preserve">  </w:t>
      </w:r>
      <w:r w:rsidRPr="004A1944">
        <w:rPr>
          <w:rFonts w:ascii="Courier New" w:hAnsi="Courier New" w:cs="Courier New"/>
          <w:sz w:val="20"/>
          <w:szCs w:val="20"/>
          <w:rPrChange w:id="184" w:author="Robert Bierman" w:date="2013-05-07T14:54:00Z">
            <w:rPr>
              <w:rFonts w:ascii="Courier New" w:hAnsi="Courier New" w:cs="Courier New"/>
            </w:rPr>
          </w:rPrChange>
        </w:rPr>
        <w:tab/>
        <w:t>-&gt; LIST</w:t>
      </w:r>
    </w:p>
    <w:p w14:paraId="6423C0BF" w14:textId="77777777" w:rsidR="004A1944" w:rsidRPr="004A1944" w:rsidRDefault="004A1944" w:rsidP="004A1944">
      <w:pPr>
        <w:autoSpaceDE w:val="0"/>
        <w:autoSpaceDN w:val="0"/>
        <w:adjustRightInd w:val="0"/>
        <w:spacing w:after="0"/>
        <w:rPr>
          <w:rFonts w:ascii="Courier New" w:hAnsi="Courier New" w:cs="Courier New"/>
          <w:sz w:val="20"/>
          <w:szCs w:val="20"/>
          <w:rPrChange w:id="185" w:author="Robert Bierman" w:date="2013-05-07T14:54:00Z">
            <w:rPr>
              <w:rFonts w:ascii="Courier New" w:hAnsi="Courier New" w:cs="Courier New"/>
            </w:rPr>
          </w:rPrChange>
        </w:rPr>
      </w:pPr>
      <w:r w:rsidRPr="004A1944">
        <w:rPr>
          <w:rFonts w:ascii="Courier New" w:hAnsi="Courier New" w:cs="Courier New"/>
          <w:sz w:val="20"/>
          <w:szCs w:val="20"/>
          <w:rPrChange w:id="186" w:author="Robert Bierman" w:date="2013-05-07T14:54:00Z">
            <w:rPr>
              <w:rFonts w:ascii="Courier New" w:hAnsi="Courier New" w:cs="Courier New"/>
            </w:rPr>
          </w:rPrChange>
        </w:rPr>
        <w:t xml:space="preserve">  IdMod -&gt; NAME</w:t>
      </w:r>
    </w:p>
    <w:p w14:paraId="4AA652DA" w14:textId="77777777" w:rsidR="004A1944" w:rsidRPr="004A1944" w:rsidRDefault="004A1944" w:rsidP="004A1944">
      <w:pPr>
        <w:autoSpaceDE w:val="0"/>
        <w:autoSpaceDN w:val="0"/>
        <w:adjustRightInd w:val="0"/>
        <w:spacing w:after="0"/>
        <w:rPr>
          <w:rFonts w:ascii="Courier New" w:hAnsi="Courier New" w:cs="Courier New"/>
          <w:sz w:val="20"/>
          <w:szCs w:val="20"/>
          <w:rPrChange w:id="187" w:author="Robert Bierman" w:date="2013-05-07T14:54:00Z">
            <w:rPr>
              <w:rFonts w:ascii="Courier New" w:hAnsi="Courier New" w:cs="Courier New"/>
            </w:rPr>
          </w:rPrChange>
        </w:rPr>
      </w:pPr>
      <w:r w:rsidRPr="004A1944">
        <w:rPr>
          <w:rFonts w:ascii="Courier New" w:hAnsi="Courier New" w:cs="Courier New"/>
          <w:sz w:val="20"/>
          <w:szCs w:val="20"/>
          <w:rPrChange w:id="188" w:author="Robert Bierman" w:date="2013-05-07T14:54:00Z">
            <w:rPr>
              <w:rFonts w:ascii="Courier New" w:hAnsi="Courier New" w:cs="Courier New"/>
            </w:rPr>
          </w:rPrChange>
        </w:rPr>
        <w:t xml:space="preserve">        -&gt; NAME '.' NAME    </w:t>
      </w:r>
      <w:r w:rsidRPr="004A1944">
        <w:rPr>
          <w:rFonts w:ascii="Courier New" w:hAnsi="Courier New" w:cs="Courier New"/>
          <w:sz w:val="20"/>
          <w:szCs w:val="20"/>
          <w:rPrChange w:id="189" w:author="Robert Bierman" w:date="2013-05-07T14:54:00Z">
            <w:rPr>
              <w:rFonts w:ascii="Courier New" w:hAnsi="Courier New" w:cs="Courier New"/>
            </w:rPr>
          </w:rPrChange>
        </w:rPr>
        <w:tab/>
      </w:r>
      <w:r w:rsidRPr="004A1944">
        <w:rPr>
          <w:rFonts w:ascii="Courier New" w:hAnsi="Courier New" w:cs="Courier New"/>
          <w:sz w:val="20"/>
          <w:szCs w:val="20"/>
          <w:rPrChange w:id="190" w:author="Robert Bierman" w:date="2013-05-07T14:54:00Z">
            <w:rPr>
              <w:rFonts w:ascii="Courier New" w:hAnsi="Courier New" w:cs="Courier New"/>
            </w:rPr>
          </w:rPrChange>
        </w:rPr>
        <w:tab/>
      </w:r>
      <w:r w:rsidRPr="004A1944">
        <w:rPr>
          <w:rFonts w:ascii="Courier New" w:hAnsi="Courier New" w:cs="Courier New"/>
          <w:sz w:val="20"/>
          <w:szCs w:val="20"/>
          <w:rPrChange w:id="191" w:author="Robert Bierman" w:date="2013-05-07T14:54:00Z">
            <w:rPr>
              <w:rFonts w:ascii="Courier New" w:hAnsi="Courier New" w:cs="Courier New"/>
            </w:rPr>
          </w:rPrChange>
        </w:rPr>
        <w:tab/>
        <w:t>==&gt; fieldRef</w:t>
      </w:r>
    </w:p>
    <w:p w14:paraId="69C54B83" w14:textId="77777777" w:rsidR="004A1944" w:rsidRPr="004A1944" w:rsidRDefault="004A1944" w:rsidP="004A1944">
      <w:pPr>
        <w:autoSpaceDE w:val="0"/>
        <w:autoSpaceDN w:val="0"/>
        <w:adjustRightInd w:val="0"/>
        <w:spacing w:after="0"/>
        <w:rPr>
          <w:rFonts w:ascii="Courier New" w:hAnsi="Courier New" w:cs="Courier New"/>
          <w:sz w:val="20"/>
          <w:szCs w:val="20"/>
          <w:rPrChange w:id="192" w:author="Robert Bierman" w:date="2013-05-07T14:54:00Z">
            <w:rPr>
              <w:rFonts w:ascii="Courier New" w:hAnsi="Courier New" w:cs="Courier New"/>
            </w:rPr>
          </w:rPrChange>
        </w:rPr>
      </w:pPr>
      <w:r w:rsidRPr="004A1944">
        <w:rPr>
          <w:rFonts w:ascii="Courier New" w:hAnsi="Courier New" w:cs="Courier New"/>
          <w:sz w:val="20"/>
          <w:szCs w:val="20"/>
          <w:rPrChange w:id="193" w:author="Robert Bierman" w:date="2013-05-07T14:54:00Z">
            <w:rPr>
              <w:rFonts w:ascii="Courier New" w:hAnsi="Courier New" w:cs="Courier New"/>
            </w:rPr>
          </w:rPrChange>
        </w:rPr>
        <w:t xml:space="preserve">  </w:t>
      </w:r>
    </w:p>
    <w:p w14:paraId="50EEC405" w14:textId="77777777" w:rsidR="004A1944" w:rsidRPr="004A1944" w:rsidRDefault="004A1944" w:rsidP="004A1944">
      <w:pPr>
        <w:autoSpaceDE w:val="0"/>
        <w:autoSpaceDN w:val="0"/>
        <w:adjustRightInd w:val="0"/>
        <w:spacing w:after="0"/>
        <w:rPr>
          <w:rFonts w:ascii="Courier New" w:hAnsi="Courier New" w:cs="Courier New"/>
          <w:sz w:val="20"/>
          <w:szCs w:val="20"/>
          <w:rPrChange w:id="194" w:author="Robert Bierman" w:date="2013-05-07T14:54:00Z">
            <w:rPr>
              <w:rFonts w:ascii="Courier New" w:hAnsi="Courier New" w:cs="Courier New"/>
            </w:rPr>
          </w:rPrChange>
        </w:rPr>
      </w:pPr>
      <w:r w:rsidRPr="004A1944">
        <w:rPr>
          <w:rFonts w:ascii="Courier New" w:hAnsi="Courier New" w:cs="Courier New"/>
          <w:sz w:val="20"/>
          <w:szCs w:val="20"/>
          <w:rPrChange w:id="195" w:author="Robert Bierman" w:date="2013-05-07T14:54:00Z">
            <w:rPr>
              <w:rFonts w:ascii="Courier New" w:hAnsi="Courier New" w:cs="Courier New"/>
            </w:rPr>
          </w:rPrChange>
        </w:rPr>
        <w:t xml:space="preserve">  NLIST</w:t>
      </w:r>
      <w:r w:rsidRPr="004A1944">
        <w:rPr>
          <w:rFonts w:ascii="Courier New" w:hAnsi="Courier New" w:cs="Courier New"/>
          <w:sz w:val="20"/>
          <w:szCs w:val="20"/>
          <w:rPrChange w:id="196" w:author="Robert Bierman" w:date="2013-05-07T14:54:00Z">
            <w:rPr>
              <w:rFonts w:ascii="Courier New" w:hAnsi="Courier New" w:cs="Courier New"/>
            </w:rPr>
          </w:rPrChange>
        </w:rPr>
        <w:tab/>
        <w:t>-&gt; NAME</w:t>
      </w:r>
    </w:p>
    <w:p w14:paraId="72E2CF14" w14:textId="77777777" w:rsidR="004A1944" w:rsidRPr="004A1944" w:rsidRDefault="004A1944" w:rsidP="004A1944">
      <w:pPr>
        <w:autoSpaceDE w:val="0"/>
        <w:autoSpaceDN w:val="0"/>
        <w:adjustRightInd w:val="0"/>
        <w:spacing w:after="0"/>
        <w:rPr>
          <w:rFonts w:ascii="Courier New" w:hAnsi="Courier New" w:cs="Courier New"/>
          <w:sz w:val="20"/>
          <w:szCs w:val="20"/>
          <w:rPrChange w:id="197" w:author="Robert Bierman" w:date="2013-05-07T14:54:00Z">
            <w:rPr>
              <w:rFonts w:ascii="Courier New" w:hAnsi="Courier New" w:cs="Courier New"/>
            </w:rPr>
          </w:rPrChange>
        </w:rPr>
      </w:pPr>
      <w:r w:rsidRPr="004A1944">
        <w:rPr>
          <w:rFonts w:ascii="Courier New" w:hAnsi="Courier New" w:cs="Courier New"/>
          <w:sz w:val="20"/>
          <w:szCs w:val="20"/>
          <w:rPrChange w:id="198" w:author="Robert Bierman" w:date="2013-05-07T14:54:00Z">
            <w:rPr>
              <w:rFonts w:ascii="Courier New" w:hAnsi="Courier New" w:cs="Courier New"/>
            </w:rPr>
          </w:rPrChange>
        </w:rPr>
        <w:t xml:space="preserve">       </w:t>
      </w:r>
      <w:r w:rsidRPr="004A1944">
        <w:rPr>
          <w:rFonts w:ascii="Courier New" w:hAnsi="Courier New" w:cs="Courier New"/>
          <w:sz w:val="20"/>
          <w:szCs w:val="20"/>
          <w:rPrChange w:id="199" w:author="Robert Bierman" w:date="2013-05-07T14:54:00Z">
            <w:rPr>
              <w:rFonts w:ascii="Courier New" w:hAnsi="Courier New" w:cs="Courier New"/>
            </w:rPr>
          </w:rPrChange>
        </w:rPr>
        <w:tab/>
        <w:t>-&gt; LIST</w:t>
      </w:r>
    </w:p>
    <w:p w14:paraId="022F1540" w14:textId="77777777" w:rsidR="004A1944" w:rsidRPr="004A1944" w:rsidRDefault="004A1944" w:rsidP="004A1944">
      <w:pPr>
        <w:autoSpaceDE w:val="0"/>
        <w:autoSpaceDN w:val="0"/>
        <w:adjustRightInd w:val="0"/>
        <w:spacing w:after="0"/>
        <w:rPr>
          <w:rFonts w:ascii="Courier New" w:hAnsi="Courier New" w:cs="Courier New"/>
          <w:sz w:val="20"/>
          <w:szCs w:val="20"/>
          <w:rPrChange w:id="200" w:author="Robert Bierman" w:date="2013-05-07T14:54:00Z">
            <w:rPr>
              <w:rFonts w:ascii="Courier New" w:hAnsi="Courier New" w:cs="Courier New"/>
            </w:rPr>
          </w:rPrChange>
        </w:rPr>
      </w:pPr>
      <w:r w:rsidRPr="004A1944">
        <w:rPr>
          <w:rFonts w:ascii="Courier New" w:hAnsi="Courier New" w:cs="Courier New"/>
          <w:sz w:val="20"/>
          <w:szCs w:val="20"/>
          <w:rPrChange w:id="201" w:author="Robert Bierman" w:date="2013-05-07T14:54:00Z">
            <w:rPr>
              <w:rFonts w:ascii="Courier New" w:hAnsi="Courier New" w:cs="Courier New"/>
            </w:rPr>
          </w:rPrChange>
        </w:rPr>
        <w:t xml:space="preserve">  </w:t>
      </w:r>
    </w:p>
    <w:p w14:paraId="634EE9C7" w14:textId="77777777" w:rsidR="004A1944" w:rsidRPr="004A1944" w:rsidRDefault="004A1944" w:rsidP="004A1944">
      <w:pPr>
        <w:autoSpaceDE w:val="0"/>
        <w:autoSpaceDN w:val="0"/>
        <w:adjustRightInd w:val="0"/>
        <w:spacing w:after="0"/>
        <w:rPr>
          <w:rFonts w:ascii="Courier New" w:hAnsi="Courier New" w:cs="Courier New"/>
          <w:sz w:val="20"/>
          <w:szCs w:val="20"/>
          <w:rPrChange w:id="202" w:author="Robert Bierman" w:date="2013-05-07T14:54:00Z">
            <w:rPr>
              <w:rFonts w:ascii="Courier New" w:hAnsi="Courier New" w:cs="Courier New"/>
            </w:rPr>
          </w:rPrChange>
        </w:rPr>
      </w:pPr>
      <w:r w:rsidRPr="004A1944">
        <w:rPr>
          <w:rFonts w:ascii="Courier New" w:hAnsi="Courier New" w:cs="Courier New"/>
          <w:sz w:val="20"/>
          <w:szCs w:val="20"/>
          <w:rPrChange w:id="203" w:author="Robert Bierman" w:date="2013-05-07T14:54:00Z">
            <w:rPr>
              <w:rFonts w:ascii="Courier New" w:hAnsi="Courier New" w:cs="Courier New"/>
            </w:rPr>
          </w:rPrChange>
        </w:rPr>
        <w:t xml:space="preserve">  LIST</w:t>
      </w:r>
      <w:r w:rsidRPr="004A1944">
        <w:rPr>
          <w:rFonts w:ascii="Courier New" w:hAnsi="Courier New" w:cs="Courier New"/>
          <w:sz w:val="20"/>
          <w:szCs w:val="20"/>
          <w:rPrChange w:id="204" w:author="Robert Bierman" w:date="2013-05-07T14:54:00Z">
            <w:rPr>
              <w:rFonts w:ascii="Courier New" w:hAnsi="Courier New" w:cs="Courier New"/>
            </w:rPr>
          </w:rPrChange>
        </w:rPr>
        <w:tab/>
        <w:t xml:space="preserve">-&gt; '{' (E list ',')? '}'   </w:t>
      </w:r>
      <w:r w:rsidRPr="004A1944">
        <w:rPr>
          <w:rFonts w:ascii="Courier New" w:hAnsi="Courier New" w:cs="Courier New"/>
          <w:sz w:val="20"/>
          <w:szCs w:val="20"/>
          <w:rPrChange w:id="205" w:author="Robert Bierman" w:date="2013-05-07T14:54:00Z">
            <w:rPr>
              <w:rFonts w:ascii="Courier New" w:hAnsi="Courier New" w:cs="Courier New"/>
            </w:rPr>
          </w:rPrChange>
        </w:rPr>
        <w:tab/>
      </w:r>
      <w:r w:rsidRPr="004A1944">
        <w:rPr>
          <w:rFonts w:ascii="Courier New" w:hAnsi="Courier New" w:cs="Courier New"/>
          <w:sz w:val="20"/>
          <w:szCs w:val="20"/>
          <w:rPrChange w:id="206" w:author="Robert Bierman" w:date="2013-05-07T14:54:00Z">
            <w:rPr>
              <w:rFonts w:ascii="Courier New" w:hAnsi="Courier New" w:cs="Courier New"/>
            </w:rPr>
          </w:rPrChange>
        </w:rPr>
        <w:tab/>
        <w:t>==&gt; list</w:t>
      </w:r>
    </w:p>
    <w:p w14:paraId="656B539B" w14:textId="77777777" w:rsidR="004A1944" w:rsidRPr="004A1944" w:rsidRDefault="004A1944" w:rsidP="004A1944">
      <w:pPr>
        <w:autoSpaceDE w:val="0"/>
        <w:autoSpaceDN w:val="0"/>
        <w:adjustRightInd w:val="0"/>
        <w:spacing w:after="0"/>
        <w:rPr>
          <w:rFonts w:ascii="Courier New" w:hAnsi="Courier New" w:cs="Courier New"/>
          <w:sz w:val="20"/>
          <w:szCs w:val="20"/>
          <w:rPrChange w:id="207" w:author="Robert Bierman" w:date="2013-05-07T14:54:00Z">
            <w:rPr>
              <w:rFonts w:ascii="Courier New" w:hAnsi="Courier New" w:cs="Courier New"/>
            </w:rPr>
          </w:rPrChange>
        </w:rPr>
      </w:pPr>
      <w:r w:rsidRPr="004A1944">
        <w:rPr>
          <w:rFonts w:ascii="Courier New" w:hAnsi="Courier New" w:cs="Courier New"/>
          <w:sz w:val="20"/>
          <w:szCs w:val="20"/>
          <w:rPrChange w:id="208" w:author="Robert Bierman" w:date="2013-05-07T14:54:00Z">
            <w:rPr>
              <w:rFonts w:ascii="Courier New" w:hAnsi="Courier New" w:cs="Courier New"/>
            </w:rPr>
          </w:rPrChange>
        </w:rPr>
        <w:t xml:space="preserve"> </w:t>
      </w:r>
    </w:p>
    <w:p w14:paraId="617349C2" w14:textId="77777777" w:rsidR="004A1944" w:rsidRPr="004A1944" w:rsidRDefault="004A1944" w:rsidP="004A1944">
      <w:pPr>
        <w:autoSpaceDE w:val="0"/>
        <w:autoSpaceDN w:val="0"/>
        <w:adjustRightInd w:val="0"/>
        <w:spacing w:after="0"/>
        <w:rPr>
          <w:rFonts w:ascii="Courier New" w:hAnsi="Courier New" w:cs="Courier New"/>
          <w:sz w:val="20"/>
          <w:szCs w:val="20"/>
          <w:rPrChange w:id="209" w:author="Robert Bierman" w:date="2013-05-07T14:54:00Z">
            <w:rPr>
              <w:rFonts w:ascii="Courier New" w:hAnsi="Courier New" w:cs="Courier New"/>
            </w:rPr>
          </w:rPrChange>
        </w:rPr>
      </w:pPr>
      <w:r w:rsidRPr="004A1944">
        <w:rPr>
          <w:rFonts w:ascii="Courier New" w:hAnsi="Courier New" w:cs="Courier New"/>
          <w:sz w:val="20"/>
          <w:szCs w:val="20"/>
          <w:rPrChange w:id="210" w:author="Robert Bierman" w:date="2013-05-07T14:54:00Z">
            <w:rPr>
              <w:rFonts w:ascii="Courier New" w:hAnsi="Courier New" w:cs="Courier New"/>
            </w:rPr>
          </w:rPrChange>
        </w:rPr>
        <w:t xml:space="preserve">  NAME</w:t>
      </w:r>
      <w:r w:rsidRPr="004A1944">
        <w:rPr>
          <w:rFonts w:ascii="Courier New" w:hAnsi="Courier New" w:cs="Courier New"/>
          <w:sz w:val="20"/>
          <w:szCs w:val="20"/>
          <w:rPrChange w:id="211" w:author="Robert Bierman" w:date="2013-05-07T14:54:00Z">
            <w:rPr>
              <w:rFonts w:ascii="Courier New" w:hAnsi="Courier New" w:cs="Courier New"/>
            </w:rPr>
          </w:rPrChange>
        </w:rPr>
        <w:tab/>
        <w:t>-&gt; &lt;id&gt;</w:t>
      </w:r>
    </w:p>
    <w:p w14:paraId="52BEA864" w14:textId="77777777" w:rsidR="004A1944" w:rsidRPr="004A1944" w:rsidRDefault="004A1944">
      <w:pPr>
        <w:rPr>
          <w:sz w:val="20"/>
          <w:szCs w:val="20"/>
          <w:rPrChange w:id="212" w:author="Robert Bierman" w:date="2013-05-07T14:54:00Z">
            <w:rPr/>
          </w:rPrChange>
        </w:rPr>
      </w:pPr>
    </w:p>
    <w:sectPr w:rsidR="004A1944" w:rsidRPr="004A1944" w:rsidSect="0016144A">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8FEB1" w14:textId="77777777" w:rsidR="007653A9" w:rsidRDefault="007653A9" w:rsidP="002952FB">
      <w:pPr>
        <w:spacing w:after="0"/>
      </w:pPr>
      <w:r>
        <w:separator/>
      </w:r>
    </w:p>
  </w:endnote>
  <w:endnote w:type="continuationSeparator" w:id="0">
    <w:p w14:paraId="640BDA17" w14:textId="77777777" w:rsidR="007653A9" w:rsidRDefault="007653A9" w:rsidP="002952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5E643" w14:textId="0F724750" w:rsidR="007653A9" w:rsidRDefault="007653A9">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8E2F9F">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6063A" w14:textId="77777777" w:rsidR="007653A9" w:rsidRDefault="007653A9" w:rsidP="002952FB">
      <w:pPr>
        <w:spacing w:after="0"/>
      </w:pPr>
      <w:r>
        <w:separator/>
      </w:r>
    </w:p>
  </w:footnote>
  <w:footnote w:type="continuationSeparator" w:id="0">
    <w:p w14:paraId="45A37394" w14:textId="77777777" w:rsidR="007653A9" w:rsidRDefault="007653A9" w:rsidP="002952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4A"/>
    <w:rsid w:val="0016144A"/>
    <w:rsid w:val="00276C95"/>
    <w:rsid w:val="002952FB"/>
    <w:rsid w:val="0029611B"/>
    <w:rsid w:val="002D1D84"/>
    <w:rsid w:val="003E5600"/>
    <w:rsid w:val="00437BD6"/>
    <w:rsid w:val="004A1944"/>
    <w:rsid w:val="005734D7"/>
    <w:rsid w:val="006E18D0"/>
    <w:rsid w:val="007653A9"/>
    <w:rsid w:val="00795ABA"/>
    <w:rsid w:val="00816303"/>
    <w:rsid w:val="008E2F9F"/>
    <w:rsid w:val="00A72937"/>
    <w:rsid w:val="00C82503"/>
    <w:rsid w:val="00F210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1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734D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9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944"/>
    <w:pPr>
      <w:keepNext/>
      <w:keepLines/>
      <w:spacing w:before="200" w:after="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4D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4D7"/>
    <w:rPr>
      <w:rFonts w:ascii="Lucida Grande" w:hAnsi="Lucida Grande" w:cs="Lucida Grande"/>
      <w:sz w:val="18"/>
      <w:szCs w:val="18"/>
    </w:rPr>
  </w:style>
  <w:style w:type="paragraph" w:styleId="TOC1">
    <w:name w:val="toc 1"/>
    <w:basedOn w:val="Normal"/>
    <w:next w:val="Normal"/>
    <w:autoRedefine/>
    <w:uiPriority w:val="39"/>
    <w:unhideWhenUsed/>
    <w:rsid w:val="00C82503"/>
    <w:pPr>
      <w:tabs>
        <w:tab w:val="right" w:leader="dot" w:pos="8630"/>
      </w:tabs>
      <w:spacing w:before="120" w:after="0"/>
    </w:pPr>
    <w:rPr>
      <w:b/>
      <w:caps/>
      <w:sz w:val="22"/>
      <w:szCs w:val="22"/>
    </w:rPr>
  </w:style>
  <w:style w:type="paragraph" w:styleId="TOC2">
    <w:name w:val="toc 2"/>
    <w:basedOn w:val="Normal"/>
    <w:next w:val="Normal"/>
    <w:autoRedefine/>
    <w:uiPriority w:val="39"/>
    <w:unhideWhenUsed/>
    <w:rsid w:val="005734D7"/>
    <w:pPr>
      <w:spacing w:after="0"/>
      <w:ind w:left="240"/>
    </w:pPr>
    <w:rPr>
      <w:smallCaps/>
      <w:sz w:val="22"/>
      <w:szCs w:val="22"/>
    </w:rPr>
  </w:style>
  <w:style w:type="paragraph" w:styleId="TOC3">
    <w:name w:val="toc 3"/>
    <w:basedOn w:val="Normal"/>
    <w:next w:val="Normal"/>
    <w:autoRedefine/>
    <w:uiPriority w:val="39"/>
    <w:unhideWhenUsed/>
    <w:rsid w:val="005734D7"/>
    <w:pPr>
      <w:spacing w:after="0"/>
      <w:ind w:left="480"/>
    </w:pPr>
    <w:rPr>
      <w:i/>
      <w:sz w:val="22"/>
      <w:szCs w:val="22"/>
    </w:rPr>
  </w:style>
  <w:style w:type="paragraph" w:styleId="TOC4">
    <w:name w:val="toc 4"/>
    <w:basedOn w:val="Normal"/>
    <w:next w:val="Normal"/>
    <w:autoRedefine/>
    <w:uiPriority w:val="39"/>
    <w:unhideWhenUsed/>
    <w:rsid w:val="005734D7"/>
    <w:pPr>
      <w:spacing w:after="0"/>
      <w:ind w:left="720"/>
    </w:pPr>
    <w:rPr>
      <w:sz w:val="18"/>
      <w:szCs w:val="18"/>
    </w:rPr>
  </w:style>
  <w:style w:type="paragraph" w:styleId="TOC5">
    <w:name w:val="toc 5"/>
    <w:basedOn w:val="Normal"/>
    <w:next w:val="Normal"/>
    <w:autoRedefine/>
    <w:uiPriority w:val="39"/>
    <w:unhideWhenUsed/>
    <w:rsid w:val="005734D7"/>
    <w:pPr>
      <w:spacing w:after="0"/>
      <w:ind w:left="960"/>
    </w:pPr>
    <w:rPr>
      <w:sz w:val="18"/>
      <w:szCs w:val="18"/>
    </w:rPr>
  </w:style>
  <w:style w:type="paragraph" w:styleId="TOC6">
    <w:name w:val="toc 6"/>
    <w:basedOn w:val="Normal"/>
    <w:next w:val="Normal"/>
    <w:autoRedefine/>
    <w:uiPriority w:val="39"/>
    <w:unhideWhenUsed/>
    <w:rsid w:val="005734D7"/>
    <w:pPr>
      <w:spacing w:after="0"/>
      <w:ind w:left="1200"/>
    </w:pPr>
    <w:rPr>
      <w:sz w:val="18"/>
      <w:szCs w:val="18"/>
    </w:rPr>
  </w:style>
  <w:style w:type="paragraph" w:styleId="TOC7">
    <w:name w:val="toc 7"/>
    <w:basedOn w:val="Normal"/>
    <w:next w:val="Normal"/>
    <w:autoRedefine/>
    <w:uiPriority w:val="39"/>
    <w:unhideWhenUsed/>
    <w:rsid w:val="005734D7"/>
    <w:pPr>
      <w:spacing w:after="0"/>
      <w:ind w:left="1440"/>
    </w:pPr>
    <w:rPr>
      <w:sz w:val="18"/>
      <w:szCs w:val="18"/>
    </w:rPr>
  </w:style>
  <w:style w:type="paragraph" w:styleId="TOC8">
    <w:name w:val="toc 8"/>
    <w:basedOn w:val="Normal"/>
    <w:next w:val="Normal"/>
    <w:autoRedefine/>
    <w:uiPriority w:val="39"/>
    <w:unhideWhenUsed/>
    <w:rsid w:val="005734D7"/>
    <w:pPr>
      <w:spacing w:after="0"/>
      <w:ind w:left="1680"/>
    </w:pPr>
    <w:rPr>
      <w:sz w:val="18"/>
      <w:szCs w:val="18"/>
    </w:rPr>
  </w:style>
  <w:style w:type="paragraph" w:styleId="TOC9">
    <w:name w:val="toc 9"/>
    <w:basedOn w:val="Normal"/>
    <w:next w:val="Normal"/>
    <w:autoRedefine/>
    <w:uiPriority w:val="39"/>
    <w:unhideWhenUsed/>
    <w:rsid w:val="005734D7"/>
    <w:pPr>
      <w:spacing w:after="0"/>
      <w:ind w:left="1920"/>
    </w:pPr>
    <w:rPr>
      <w:sz w:val="18"/>
      <w:szCs w:val="18"/>
    </w:rPr>
  </w:style>
  <w:style w:type="character" w:customStyle="1" w:styleId="Heading1Char">
    <w:name w:val="Heading 1 Char"/>
    <w:basedOn w:val="DefaultParagraphFont"/>
    <w:link w:val="Heading1"/>
    <w:uiPriority w:val="9"/>
    <w:rsid w:val="005734D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952FB"/>
    <w:pPr>
      <w:tabs>
        <w:tab w:val="center" w:pos="4320"/>
        <w:tab w:val="right" w:pos="8640"/>
      </w:tabs>
      <w:spacing w:after="0"/>
    </w:pPr>
  </w:style>
  <w:style w:type="character" w:customStyle="1" w:styleId="HeaderChar">
    <w:name w:val="Header Char"/>
    <w:basedOn w:val="DefaultParagraphFont"/>
    <w:link w:val="Header"/>
    <w:uiPriority w:val="99"/>
    <w:rsid w:val="002952FB"/>
    <w:rPr>
      <w:sz w:val="24"/>
      <w:szCs w:val="24"/>
    </w:rPr>
  </w:style>
  <w:style w:type="paragraph" w:styleId="Footer">
    <w:name w:val="footer"/>
    <w:basedOn w:val="Normal"/>
    <w:link w:val="FooterChar"/>
    <w:uiPriority w:val="99"/>
    <w:unhideWhenUsed/>
    <w:rsid w:val="002952FB"/>
    <w:pPr>
      <w:tabs>
        <w:tab w:val="center" w:pos="4320"/>
        <w:tab w:val="right" w:pos="8640"/>
      </w:tabs>
      <w:spacing w:after="0"/>
    </w:pPr>
  </w:style>
  <w:style w:type="character" w:customStyle="1" w:styleId="FooterChar">
    <w:name w:val="Footer Char"/>
    <w:basedOn w:val="DefaultParagraphFont"/>
    <w:link w:val="Footer"/>
    <w:uiPriority w:val="99"/>
    <w:rsid w:val="002952FB"/>
    <w:rPr>
      <w:sz w:val="24"/>
      <w:szCs w:val="24"/>
    </w:rPr>
  </w:style>
  <w:style w:type="character" w:styleId="PageNumber">
    <w:name w:val="page number"/>
    <w:basedOn w:val="DefaultParagraphFont"/>
    <w:uiPriority w:val="99"/>
    <w:semiHidden/>
    <w:unhideWhenUsed/>
    <w:rsid w:val="002952FB"/>
  </w:style>
  <w:style w:type="character" w:customStyle="1" w:styleId="Heading3Char">
    <w:name w:val="Heading 3 Char"/>
    <w:basedOn w:val="DefaultParagraphFont"/>
    <w:link w:val="Heading3"/>
    <w:uiPriority w:val="9"/>
    <w:rsid w:val="004A1944"/>
    <w:rPr>
      <w:rFonts w:asciiTheme="majorHAnsi" w:eastAsiaTheme="majorEastAsia" w:hAnsiTheme="majorHAnsi" w:cstheme="majorBidi"/>
      <w:b/>
      <w:bCs/>
      <w:color w:val="4F81BD" w:themeColor="accent1"/>
      <w:sz w:val="22"/>
      <w:szCs w:val="22"/>
      <w:lang w:eastAsia="en-US"/>
    </w:rPr>
  </w:style>
  <w:style w:type="character" w:customStyle="1" w:styleId="Heading2Char">
    <w:name w:val="Heading 2 Char"/>
    <w:basedOn w:val="DefaultParagraphFont"/>
    <w:link w:val="Heading2"/>
    <w:uiPriority w:val="9"/>
    <w:rsid w:val="004A19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734D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9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944"/>
    <w:pPr>
      <w:keepNext/>
      <w:keepLines/>
      <w:spacing w:before="200" w:after="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4D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4D7"/>
    <w:rPr>
      <w:rFonts w:ascii="Lucida Grande" w:hAnsi="Lucida Grande" w:cs="Lucida Grande"/>
      <w:sz w:val="18"/>
      <w:szCs w:val="18"/>
    </w:rPr>
  </w:style>
  <w:style w:type="paragraph" w:styleId="TOC1">
    <w:name w:val="toc 1"/>
    <w:basedOn w:val="Normal"/>
    <w:next w:val="Normal"/>
    <w:autoRedefine/>
    <w:uiPriority w:val="39"/>
    <w:unhideWhenUsed/>
    <w:rsid w:val="00C82503"/>
    <w:pPr>
      <w:tabs>
        <w:tab w:val="right" w:leader="dot" w:pos="8630"/>
      </w:tabs>
      <w:spacing w:before="120" w:after="0"/>
    </w:pPr>
    <w:rPr>
      <w:b/>
      <w:caps/>
      <w:sz w:val="22"/>
      <w:szCs w:val="22"/>
    </w:rPr>
  </w:style>
  <w:style w:type="paragraph" w:styleId="TOC2">
    <w:name w:val="toc 2"/>
    <w:basedOn w:val="Normal"/>
    <w:next w:val="Normal"/>
    <w:autoRedefine/>
    <w:uiPriority w:val="39"/>
    <w:unhideWhenUsed/>
    <w:rsid w:val="005734D7"/>
    <w:pPr>
      <w:spacing w:after="0"/>
      <w:ind w:left="240"/>
    </w:pPr>
    <w:rPr>
      <w:smallCaps/>
      <w:sz w:val="22"/>
      <w:szCs w:val="22"/>
    </w:rPr>
  </w:style>
  <w:style w:type="paragraph" w:styleId="TOC3">
    <w:name w:val="toc 3"/>
    <w:basedOn w:val="Normal"/>
    <w:next w:val="Normal"/>
    <w:autoRedefine/>
    <w:uiPriority w:val="39"/>
    <w:unhideWhenUsed/>
    <w:rsid w:val="005734D7"/>
    <w:pPr>
      <w:spacing w:after="0"/>
      <w:ind w:left="480"/>
    </w:pPr>
    <w:rPr>
      <w:i/>
      <w:sz w:val="22"/>
      <w:szCs w:val="22"/>
    </w:rPr>
  </w:style>
  <w:style w:type="paragraph" w:styleId="TOC4">
    <w:name w:val="toc 4"/>
    <w:basedOn w:val="Normal"/>
    <w:next w:val="Normal"/>
    <w:autoRedefine/>
    <w:uiPriority w:val="39"/>
    <w:unhideWhenUsed/>
    <w:rsid w:val="005734D7"/>
    <w:pPr>
      <w:spacing w:after="0"/>
      <w:ind w:left="720"/>
    </w:pPr>
    <w:rPr>
      <w:sz w:val="18"/>
      <w:szCs w:val="18"/>
    </w:rPr>
  </w:style>
  <w:style w:type="paragraph" w:styleId="TOC5">
    <w:name w:val="toc 5"/>
    <w:basedOn w:val="Normal"/>
    <w:next w:val="Normal"/>
    <w:autoRedefine/>
    <w:uiPriority w:val="39"/>
    <w:unhideWhenUsed/>
    <w:rsid w:val="005734D7"/>
    <w:pPr>
      <w:spacing w:after="0"/>
      <w:ind w:left="960"/>
    </w:pPr>
    <w:rPr>
      <w:sz w:val="18"/>
      <w:szCs w:val="18"/>
    </w:rPr>
  </w:style>
  <w:style w:type="paragraph" w:styleId="TOC6">
    <w:name w:val="toc 6"/>
    <w:basedOn w:val="Normal"/>
    <w:next w:val="Normal"/>
    <w:autoRedefine/>
    <w:uiPriority w:val="39"/>
    <w:unhideWhenUsed/>
    <w:rsid w:val="005734D7"/>
    <w:pPr>
      <w:spacing w:after="0"/>
      <w:ind w:left="1200"/>
    </w:pPr>
    <w:rPr>
      <w:sz w:val="18"/>
      <w:szCs w:val="18"/>
    </w:rPr>
  </w:style>
  <w:style w:type="paragraph" w:styleId="TOC7">
    <w:name w:val="toc 7"/>
    <w:basedOn w:val="Normal"/>
    <w:next w:val="Normal"/>
    <w:autoRedefine/>
    <w:uiPriority w:val="39"/>
    <w:unhideWhenUsed/>
    <w:rsid w:val="005734D7"/>
    <w:pPr>
      <w:spacing w:after="0"/>
      <w:ind w:left="1440"/>
    </w:pPr>
    <w:rPr>
      <w:sz w:val="18"/>
      <w:szCs w:val="18"/>
    </w:rPr>
  </w:style>
  <w:style w:type="paragraph" w:styleId="TOC8">
    <w:name w:val="toc 8"/>
    <w:basedOn w:val="Normal"/>
    <w:next w:val="Normal"/>
    <w:autoRedefine/>
    <w:uiPriority w:val="39"/>
    <w:unhideWhenUsed/>
    <w:rsid w:val="005734D7"/>
    <w:pPr>
      <w:spacing w:after="0"/>
      <w:ind w:left="1680"/>
    </w:pPr>
    <w:rPr>
      <w:sz w:val="18"/>
      <w:szCs w:val="18"/>
    </w:rPr>
  </w:style>
  <w:style w:type="paragraph" w:styleId="TOC9">
    <w:name w:val="toc 9"/>
    <w:basedOn w:val="Normal"/>
    <w:next w:val="Normal"/>
    <w:autoRedefine/>
    <w:uiPriority w:val="39"/>
    <w:unhideWhenUsed/>
    <w:rsid w:val="005734D7"/>
    <w:pPr>
      <w:spacing w:after="0"/>
      <w:ind w:left="1920"/>
    </w:pPr>
    <w:rPr>
      <w:sz w:val="18"/>
      <w:szCs w:val="18"/>
    </w:rPr>
  </w:style>
  <w:style w:type="character" w:customStyle="1" w:styleId="Heading1Char">
    <w:name w:val="Heading 1 Char"/>
    <w:basedOn w:val="DefaultParagraphFont"/>
    <w:link w:val="Heading1"/>
    <w:uiPriority w:val="9"/>
    <w:rsid w:val="005734D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952FB"/>
    <w:pPr>
      <w:tabs>
        <w:tab w:val="center" w:pos="4320"/>
        <w:tab w:val="right" w:pos="8640"/>
      </w:tabs>
      <w:spacing w:after="0"/>
    </w:pPr>
  </w:style>
  <w:style w:type="character" w:customStyle="1" w:styleId="HeaderChar">
    <w:name w:val="Header Char"/>
    <w:basedOn w:val="DefaultParagraphFont"/>
    <w:link w:val="Header"/>
    <w:uiPriority w:val="99"/>
    <w:rsid w:val="002952FB"/>
    <w:rPr>
      <w:sz w:val="24"/>
      <w:szCs w:val="24"/>
    </w:rPr>
  </w:style>
  <w:style w:type="paragraph" w:styleId="Footer">
    <w:name w:val="footer"/>
    <w:basedOn w:val="Normal"/>
    <w:link w:val="FooterChar"/>
    <w:uiPriority w:val="99"/>
    <w:unhideWhenUsed/>
    <w:rsid w:val="002952FB"/>
    <w:pPr>
      <w:tabs>
        <w:tab w:val="center" w:pos="4320"/>
        <w:tab w:val="right" w:pos="8640"/>
      </w:tabs>
      <w:spacing w:after="0"/>
    </w:pPr>
  </w:style>
  <w:style w:type="character" w:customStyle="1" w:styleId="FooterChar">
    <w:name w:val="Footer Char"/>
    <w:basedOn w:val="DefaultParagraphFont"/>
    <w:link w:val="Footer"/>
    <w:uiPriority w:val="99"/>
    <w:rsid w:val="002952FB"/>
    <w:rPr>
      <w:sz w:val="24"/>
      <w:szCs w:val="24"/>
    </w:rPr>
  </w:style>
  <w:style w:type="character" w:styleId="PageNumber">
    <w:name w:val="page number"/>
    <w:basedOn w:val="DefaultParagraphFont"/>
    <w:uiPriority w:val="99"/>
    <w:semiHidden/>
    <w:unhideWhenUsed/>
    <w:rsid w:val="002952FB"/>
  </w:style>
  <w:style w:type="character" w:customStyle="1" w:styleId="Heading3Char">
    <w:name w:val="Heading 3 Char"/>
    <w:basedOn w:val="DefaultParagraphFont"/>
    <w:link w:val="Heading3"/>
    <w:uiPriority w:val="9"/>
    <w:rsid w:val="004A1944"/>
    <w:rPr>
      <w:rFonts w:asciiTheme="majorHAnsi" w:eastAsiaTheme="majorEastAsia" w:hAnsiTheme="majorHAnsi" w:cstheme="majorBidi"/>
      <w:b/>
      <w:bCs/>
      <w:color w:val="4F81BD" w:themeColor="accent1"/>
      <w:sz w:val="22"/>
      <w:szCs w:val="22"/>
      <w:lang w:eastAsia="en-US"/>
    </w:rPr>
  </w:style>
  <w:style w:type="character" w:customStyle="1" w:styleId="Heading2Char">
    <w:name w:val="Heading 2 Char"/>
    <w:basedOn w:val="DefaultParagraphFont"/>
    <w:link w:val="Heading2"/>
    <w:uiPriority w:val="9"/>
    <w:rsid w:val="004A19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547</Words>
  <Characters>3123</Characters>
  <Application>Microsoft Macintosh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Bierman</dc:creator>
  <cp:keywords/>
  <dc:description/>
  <cp:lastModifiedBy>Robert Bierman</cp:lastModifiedBy>
  <cp:revision>10</cp:revision>
  <dcterms:created xsi:type="dcterms:W3CDTF">2013-05-07T17:09:00Z</dcterms:created>
  <dcterms:modified xsi:type="dcterms:W3CDTF">2013-05-07T23:29:00Z</dcterms:modified>
</cp:coreProperties>
</file>